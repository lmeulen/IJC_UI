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E8E" w:rsidRPr="00FA1E6F" w:rsidRDefault="00FA1E6F">
      <w:pPr>
        <w:rPr>
          <w:smallCaps/>
          <w:color w:val="FE8637"/>
          <w:spacing w:val="10"/>
          <w:sz w:val="48"/>
          <w:szCs w:val="48"/>
        </w:rPr>
      </w:pPr>
      <w:r>
        <w:rPr>
          <w:smallCaps/>
          <w:noProof/>
          <w:color w:val="FE8637"/>
          <w:spacing w:val="10"/>
          <w:sz w:val="48"/>
          <w:szCs w:val="48"/>
          <w:lang w:eastAsia="nl-NL"/>
        </w:rPr>
        <mc:AlternateContent>
          <mc:Choice Requires="wps">
            <w:drawing>
              <wp:anchor distT="0" distB="0" distL="114300" distR="114300" simplePos="0" relativeHeight="251677696" behindDoc="0" locked="0" layoutInCell="0" allowOverlap="1">
                <wp:simplePos x="0" y="0"/>
                <wp:positionH relativeFrom="margin">
                  <wp:align>left</wp:align>
                </wp:positionH>
                <wp:positionV relativeFrom="page">
                  <wp:align>center</wp:align>
                </wp:positionV>
                <wp:extent cx="4536440" cy="5344795"/>
                <wp:effectExtent l="0" t="0" r="0" b="1905"/>
                <wp:wrapNone/>
                <wp:docPr id="81"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534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2E8E" w:rsidRPr="00FA1E6F" w:rsidRDefault="00FA1E6F">
                            <w:pPr>
                              <w:rPr>
                                <w:smallCaps/>
                                <w:color w:val="244583"/>
                                <w:spacing w:val="20"/>
                                <w:sz w:val="56"/>
                                <w:szCs w:val="56"/>
                              </w:rPr>
                            </w:pPr>
                            <w:r>
                              <w:rPr>
                                <w:smallCaps/>
                                <w:color w:val="244583"/>
                                <w:spacing w:val="20"/>
                                <w:sz w:val="56"/>
                                <w:szCs w:val="56"/>
                              </w:rPr>
                              <w:t>Indelingsoftware</w:t>
                            </w:r>
                          </w:p>
                          <w:p w:rsidR="00022E8E" w:rsidRPr="00FA1E6F" w:rsidRDefault="00FA1E6F">
                            <w:pPr>
                              <w:rPr>
                                <w:i/>
                                <w:iCs/>
                                <w:color w:val="244583"/>
                                <w:sz w:val="28"/>
                                <w:szCs w:val="28"/>
                              </w:rPr>
                            </w:pPr>
                            <w:r>
                              <w:rPr>
                                <w:i/>
                                <w:iCs/>
                                <w:color w:val="244583"/>
                                <w:sz w:val="28"/>
                                <w:szCs w:val="28"/>
                              </w:rPr>
                              <w:t>Handleiding</w:t>
                            </w:r>
                          </w:p>
                          <w:p w:rsidR="00022E8E" w:rsidRPr="00FA1E6F" w:rsidRDefault="00022E8E">
                            <w:pPr>
                              <w:rPr>
                                <w:i/>
                                <w:iCs/>
                                <w:color w:val="244583"/>
                                <w:sz w:val="28"/>
                                <w:szCs w:val="28"/>
                              </w:rPr>
                            </w:pPr>
                          </w:p>
                          <w:p w:rsidR="00022E8E" w:rsidRDefault="00FA1E6F">
                            <w:r>
                              <w:t>Dit document beschrijft het gebruik van de indelingsoftware voor interne schaakcompetities.</w:t>
                            </w: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5" o:spid="_x0000_s1026" style="position:absolute;margin-left:0;margin-top:0;width:357.2pt;height:420.85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" o:allowincell="f" filled="f" stroked="f">
                <v:textbox>
                  <w:txbxContent>
                    <w:p w:rsidR="00022E8E" w:rsidRPr="00FA1E6F" w:rsidRDefault="00FA1E6F">
                      <w:pPr>
                        <w:rPr>
                          <w:smallCaps/>
                          <w:color w:val="244583"/>
                          <w:spacing w:val="20"/>
                          <w:sz w:val="56"/>
                          <w:szCs w:val="56"/>
                        </w:rPr>
                      </w:pPr>
                      <w:r>
                        <w:rPr>
                          <w:smallCaps/>
                          <w:color w:val="244583"/>
                          <w:spacing w:val="20"/>
                          <w:sz w:val="56"/>
                          <w:szCs w:val="56"/>
                        </w:rPr>
                        <w:t>Indelingsoftware</w:t>
                      </w:r>
                    </w:p>
                    <w:p w:rsidR="00022E8E" w:rsidRPr="00FA1E6F" w:rsidRDefault="00FA1E6F">
                      <w:pPr>
                        <w:rPr>
                          <w:i/>
                          <w:iCs/>
                          <w:color w:val="244583"/>
                          <w:sz w:val="28"/>
                          <w:szCs w:val="28"/>
                        </w:rPr>
                      </w:pPr>
                      <w:r>
                        <w:rPr>
                          <w:i/>
                          <w:iCs/>
                          <w:color w:val="244583"/>
                          <w:sz w:val="28"/>
                          <w:szCs w:val="28"/>
                        </w:rPr>
                        <w:t>Handleiding</w:t>
                      </w:r>
                    </w:p>
                    <w:p w:rsidR="00022E8E" w:rsidRPr="00FA1E6F" w:rsidRDefault="00022E8E">
                      <w:pPr>
                        <w:rPr>
                          <w:i/>
                          <w:iCs/>
                          <w:color w:val="244583"/>
                          <w:sz w:val="28"/>
                          <w:szCs w:val="28"/>
                        </w:rPr>
                      </w:pPr>
                    </w:p>
                    <w:p w:rsidR="00022E8E" w:rsidRDefault="00FA1E6F">
                      <w:r>
                        <w:t>Dit document beschrijft het gebruik van de indelingsoftware voor interne schaakcompetities.</w:t>
                      </w:r>
                    </w:p>
                  </w:txbxContent>
                </v:textbox>
                <w10:wrap anchorx="margin" anchory="page"/>
              </v:rect>
            </w:pict>
          </mc:Fallback>
        </mc:AlternateContent>
      </w:r>
      <w:r>
        <w:rPr>
          <w:smallCaps/>
          <w:noProof/>
          <w:color w:val="4F271C"/>
          <w:spacing w:val="10"/>
          <w:sz w:val="32"/>
          <w:szCs w:val="32"/>
          <w:lang w:eastAsia="nl-NL"/>
        </w:rPr>
        <mc:AlternateContent>
          <mc:Choice Requires="wpg">
            <w:drawing>
              <wp:anchor distT="0" distB="0" distL="114300" distR="114300" simplePos="0" relativeHeight="251676672" behindDoc="0" locked="0" layoutInCell="0" allowOverlap="1">
                <wp:simplePos x="0" y="0"/>
                <wp:positionH relativeFrom="page">
                  <wp:posOffset>5690235</wp:posOffset>
                </wp:positionH>
                <wp:positionV relativeFrom="page">
                  <wp:posOffset>226695</wp:posOffset>
                </wp:positionV>
                <wp:extent cx="1766570" cy="10232390"/>
                <wp:effectExtent l="26035" t="34290" r="17145" b="29845"/>
                <wp:wrapNone/>
                <wp:docPr id="7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71" name="Group 75"/>
                        <wpg:cNvGrpSpPr>
                          <a:grpSpLocks/>
                        </wpg:cNvGrpSpPr>
                        <wpg:grpSpPr bwMode="auto">
                          <a:xfrm>
                            <a:off x="9203" y="45"/>
                            <a:ext cx="2310" cy="16114"/>
                            <a:chOff x="6022" y="8835"/>
                            <a:chExt cx="2310" cy="16114"/>
                          </a:xfrm>
                        </wpg:grpSpPr>
                        <wps:wsp>
                          <wps:cNvPr id="72" name="Rectangle 76"/>
                          <wps:cNvSpPr>
                            <a:spLocks noChangeArrowheads="1"/>
                          </wps:cNvSpPr>
                          <wps:spPr bwMode="auto">
                            <a:xfrm>
                              <a:off x="6676" y="8835"/>
                              <a:ext cx="1512" cy="16114"/>
                            </a:xfrm>
                            <a:prstGeom prst="rect">
                              <a:avLst/>
                            </a:prstGeom>
                            <a:gradFill rotWithShape="1">
                              <a:gsLst>
                                <a:gs pos="0">
                                  <a:srgbClr val="FEB686"/>
                                </a:gs>
                                <a:gs pos="100000">
                                  <a:srgbClr val="FE8637"/>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73" name="AutoShape 77"/>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74" name="AutoShape 78"/>
                          <wps:cNvCnPr>
                            <a:cxnSpLocks noChangeShapeType="1"/>
                          </wps:cNvCnPr>
                          <wps:spPr bwMode="auto">
                            <a:xfrm>
                              <a:off x="8332" y="8835"/>
                              <a:ext cx="0" cy="16111"/>
                            </a:xfrm>
                            <a:prstGeom prst="straightConnector1">
                              <a:avLst/>
                            </a:prstGeom>
                            <a:noFill/>
                            <a:ln w="28575">
                              <a:solidFill>
                                <a:srgbClr val="FE8637"/>
                              </a:solidFill>
                              <a:round/>
                              <a:headEnd/>
                              <a:tailEnd/>
                            </a:ln>
                            <a:extLst>
                              <a:ext uri="{909E8E84-426E-40DD-AFC4-6F175D3DCCD1}">
                                <a14:hiddenFill xmlns:a14="http://schemas.microsoft.com/office/drawing/2010/main">
                                  <a:noFill/>
                                </a14:hiddenFill>
                              </a:ext>
                            </a:extLst>
                          </wps:spPr>
                          <wps:bodyPr/>
                        </wps:wsp>
                        <wps:wsp>
                          <wps:cNvPr id="75" name="AutoShape 79"/>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6" name="AutoShape 80"/>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7" name="Oval 81"/>
                        <wps:cNvSpPr>
                          <a:spLocks noChangeArrowheads="1"/>
                        </wps:cNvSpPr>
                        <wps:spPr bwMode="auto">
                          <a:xfrm>
                            <a:off x="8731" y="12549"/>
                            <a:ext cx="1737" cy="1687"/>
                          </a:xfrm>
                          <a:prstGeom prst="ellipse">
                            <a:avLst/>
                          </a:prstGeom>
                          <a:solidFill>
                            <a:srgbClr val="FE8637"/>
                          </a:solidFill>
                          <a:ln w="38100" cmpd="dbl">
                            <a:solidFill>
                              <a:srgbClr val="FE8637"/>
                            </a:solidFill>
                            <a:round/>
                            <a:headEnd/>
                            <a:tailEnd/>
                          </a:ln>
                        </wps:spPr>
                        <wps:bodyPr rot="0" vert="horz" wrap="square" lIns="91440" tIns="45720" rIns="91440" bIns="45720" anchor="t" anchorCtr="0" upright="1">
                          <a:noAutofit/>
                        </wps:bodyPr>
                      </wps:wsp>
                      <wpg:grpSp>
                        <wpg:cNvPr id="78" name="Group 82"/>
                        <wpg:cNvGrpSpPr>
                          <a:grpSpLocks/>
                        </wpg:cNvGrpSpPr>
                        <wpg:grpSpPr bwMode="auto">
                          <a:xfrm>
                            <a:off x="8931" y="14606"/>
                            <a:ext cx="864" cy="864"/>
                            <a:chOff x="10653" y="14697"/>
                            <a:chExt cx="864" cy="864"/>
                          </a:xfrm>
                        </wpg:grpSpPr>
                        <wps:wsp>
                          <wps:cNvPr id="79" name="Oval 8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0" name="Rectangle 8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74" o:spid="_x0000_s1026" style="position:absolute;margin-left:448.05pt;margin-top:17.85pt;width:139.1pt;height:805.7pt;z-index:251676672;mso-position-horizontal-relative:page;mso-position-vertical-relative:page"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" o:allowincell="f">
                <v:group id="Group 75" o:spid="_x0000_s1027" style="position:absolute;left:9203;top:45;width:2310;height:1611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rect id="Rectangle 76"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DJosEA&#10;AADbAAAADwAAAGRycy9kb3ducmV2LnhtbESPQYvCMBSE74L/ITxhL0VTRVypRhFhlz0J1gWvj+bZ&#10;FpOXkkTt/vuNIHgcZuYbZr3trRF38qF1rGA6yUEQV063XCv4PX2NlyBCRNZoHJOCPwqw3QwHayy0&#10;e/CR7mWsRYJwKFBBE2NXSBmqhiyGieuIk3dx3mJM0tdSe3wkuDVylucLabHltNBgR/uGqmt5swoO&#10;Pou8O0u+ZNbMg15m36a8KfUx6ncrEJH6+A6/2j9awecMnl/SD5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QyaLBAAAA2wAAAA8AAAAAAAAAAAAAAAAAmAIAAGRycy9kb3du&#10;cmV2LnhtbFBLBQYAAAAABAAEAPUAAACGAwAAAAA=&#10;" fillcolor="#feb686" stroked="f" strokecolor="#bfb675">
                    <v:fill color2="#fe8637" rotate="t" angle="90" focus="100%" type="gradien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loFcMAAADbAAAADwAAAGRycy9kb3ducmV2LnhtbESPzWrDMBCE74W8g9hCbo3cpjTBjWKc&#10;QMElp/wcclysrWVirYyl2G6evgoEehxmvhlmlY22ET11vnas4HWWgCAuna65UnA6fr0sQfiArLFx&#10;TAp+yUO2njytMNVu4D31h1CJWMI+RQUmhDaV0peGLPqZa4mj9+M6iyHKrpK6wyGW20a+JcmHtFhz&#10;XDDY0tZQeTlcrYLF/HrJ39vm+5bsCjPceI/n7Uap6fOYf4IINIb/8IMu9J2D+5f4A+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0paBXDAAAA2wAAAA8AAAAAAAAAAAAA&#10;AAAAoQIAAGRycy9kb3ducmV2LnhtbFBLBQYAAAAABAAEAPkAAACRAwAAAAA=&#10;" strokecolor="#feceae" strokeweight="1pt"/>
                  <v:shape id="AutoShape 78"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2xG8QAAADbAAAADwAAAGRycy9kb3ducmV2LnhtbESPQWvCQBSE74L/YXlCL6VuNEEldRUp&#10;BEx7KNX2/sg+k2D2bciuSfz33ULB4zAz3zDb/Wga0VPnassKFvMIBHFhdc2lgu9z9rIB4TyyxsYy&#10;KbiTg/1uOtliqu3AX9SffCkChF2KCirv21RKV1Rk0M1tSxy8i+0M+iC7UuoOhwA3jVxG0UoarDks&#10;VNjSW0XF9XQzCsxqiH2e4O15+fNhYn7PN59ZrtTTbDy8gvA0+kf4v33UCtYJ/H0JP0D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nbEbxAAAANsAAAAPAAAAAAAAAAAA&#10;AAAAAKECAABkcnMvZG93bnJldi54bWxQSwUGAAAAAAQABAD5AAAAkgMAAAAA&#10;" strokecolor="#fe8637" strokeweight="2.25pt"/>
                  <v:shape id="AutoShape 79"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7pJsMAAADbAAAADwAAAGRycy9kb3ducmV2LnhtbESPW2sCMRSE3wv+h3AKvmm2Si+sRvEK&#10;peJDrT/gkJy94OZkTaKu/74pCH0cZuYbZjrvbCOu5EPtWMHLMANBrJ2puVRw/NkOPkCEiGywcUwK&#10;7hRgPus9TTE37sbfdD3EUiQIhxwVVDG2uZRBV2QxDF1LnLzCeYsxSV9K4/GW4LaRoyx7kxZrTgsV&#10;trSqSJ8OF6tgfPdnrdfnr/Vov2u3xbLY+JNUqv/cLSYgInXxP/xofxoF76/w9yX9ADn7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O6SbDAAAA2wAAAA8AAAAAAAAAAAAA&#10;AAAAoQIAAGRycy9kb3ducmV2LnhtbFBLBQYAAAAABAAEAPkAAACRAwAAAAA=&#10;" strokecolor="#feceae" strokeweight="4.5pt"/>
                  <v:shape id="AutoShape 80"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v2Ar8AAADbAAAADwAAAGRycy9kb3ducmV2LnhtbESPzQrCMBCE74LvEFbwpqkKKtUoKgiC&#10;F/9Aj0uztsVmU5po69sbQfA4zMw3zHzZmEK8qHK5ZQWDfgSCOLE651TB5bztTUE4j6yxsEwK3uRg&#10;uWi35hhrW/ORXiefigBhF6OCzPsyltIlGRl0fVsSB+9uK4M+yCqVusI6wE0hh1E0lgZzDgsZlrTJ&#10;KHmcnkbBenLY69t5vxtdB7WmguvS6oNS3U6zmoHw1Ph/+NfeaQWTMXy/hB8gF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Sv2Ar8AAADbAAAADwAAAAAAAAAAAAAAAACh&#10;AgAAZHJzL2Rvd25yZXYueG1sUEsFBgAAAAAEAAQA+QAAAI0DAAAAAA==&#10;" strokecolor="#fee6d6" strokeweight="2.25pt"/>
                </v:group>
                <v:oval id="Oval 81" o:spid="_x0000_s1033" style="position:absolute;left:8731;top:12549;width:1737;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7CfcMA&#10;AADbAAAADwAAAGRycy9kb3ducmV2LnhtbESPzWrCQBSF9wXfYbiCm6ITtRqJjlIDBRfdGMX1JXPN&#10;BDN3QmYa07fvFApdHs7Px9kdBtuInjpfO1YwnyUgiEuna64UXC8f0w0IH5A1No5JwTd5OOxHLzvM&#10;tHvymfoiVCKOsM9QgQmhzaT0pSGLfuZa4ujdXWcxRNlVUnf4jOO2kYskWUuLNUeCwZZyQ+Wj+LIR&#10;cnzLl7lp0qK/HU/LZPW5SV9LpSbj4X0LItAQ/sN/7ZNWkKbw+yX+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7CfcMAAADbAAAADwAAAAAAAAAAAAAAAACYAgAAZHJzL2Rv&#10;d25yZXYueG1sUEsFBgAAAAAEAAQA9QAAAIgDAAAAAA==&#10;" fillcolor="#fe8637" strokecolor="#fe8637" strokeweight="3pt">
                  <v:stroke linestyle="thinThin"/>
                </v:oval>
                <v:group id="Group 82" o:spid="_x0000_s1034" style="position:absolute;left:8931;top:14606;width:864;height:864" coordorigin="10653,14697" coordsize="864,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oval id="Oval 83" o:spid="_x0000_s1035"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VMwMQA&#10;AADbAAAADwAAAGRycy9kb3ducmV2LnhtbESPUUvDMBSF3wX/Q7iCby5VcGpdVoZSEcGhc4qPl+au&#10;qUtuShLb+u8XQfDxcM75DmdRTc6KgULsPCs4nxUgiBuvO24VbN/qs2sQMSFrtJ5JwQ9FqJbHRwss&#10;tR/5lYZNakWGcCxRgUmpL6WMjSGHceZ74uztfHCYsgyt1AHHDHdWXhTFXDrsOC8Y7OnOULPffDsF&#10;+v6BX54+Y1jrHV4+m2399f5hlTo9mVa3IBJN6T/8137UCq5u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FTMDEAAAA2wAAAA8AAAAAAAAAAAAAAAAAmAIAAGRycy9k&#10;b3ducmV2LnhtbFBLBQYAAAAABAAEAPUAAACJAwAAAAA=&#10;" fillcolor="#fe8637" strokecolor="#fe8637" strokeweight="3pt">
                    <v:stroke linestyle="thinThin"/>
                    <v:shadow color="#1f2f3f" opacity=".5" offset=",3pt"/>
                  </v:oval>
                  <v:rect id="Rectangle 84" o:spid="_x0000_s1036"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ZimMEA&#10;AADbAAAADwAAAGRycy9kb3ducmV2LnhtbERPTWuDQBC9F/oflinkUpq1PZRgs5EglEoJSDTNeXCn&#10;KnFn1d2q+ffZQyHHx/veJovpxESjay0reF1HIIgrq1uuFZzKz5cNCOeRNXaWScGVHCS7x4ctxtrO&#10;fKSp8LUIIexiVNB438dSuqohg25te+LA/drRoA9wrKUecQ7hppNvUfQuDbYcGhrsKW2ouhR/RsFc&#10;5dO5PHzJ/PmcWR6yIS1+vpVaPS37DxCeFn8X/7szrWAT1ocv4QfI3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GYpjBAAAA2wAAAA8AAAAAAAAAAAAAAAAAmAIAAGRycy9kb3du&#10;cmV2LnhtbFBLBQYAAAAABAAEAPUAAACGAwAAAAA=&#10;" filled="f" stroked="f"/>
                </v:group>
                <w10:wrap anchorx="page" anchory="page"/>
              </v:group>
            </w:pict>
          </mc:Fallback>
        </mc:AlternateContent>
      </w:r>
      <w:r>
        <w:rPr>
          <w:smallCaps/>
          <w:noProof/>
          <w:color w:val="4F271C"/>
          <w:spacing w:val="10"/>
          <w:sz w:val="32"/>
          <w:szCs w:val="32"/>
          <w:lang w:eastAsia="nl-NL"/>
        </w:rPr>
        <mc:AlternateContent>
          <mc:Choice Requires="wps">
            <w:drawing>
              <wp:anchor distT="0" distB="0" distL="114300" distR="114300" simplePos="0" relativeHeight="251675648" behindDoc="0" locked="0" layoutInCell="1" allowOverlap="1">
                <wp:simplePos x="0" y="0"/>
                <wp:positionH relativeFrom="page">
                  <wp:posOffset>3917950</wp:posOffset>
                </wp:positionH>
                <wp:positionV relativeFrom="page">
                  <wp:posOffset>16707485</wp:posOffset>
                </wp:positionV>
                <wp:extent cx="2364740" cy="2327910"/>
                <wp:effectExtent l="30480" t="29845" r="33655" b="33020"/>
                <wp:wrapNone/>
                <wp:docPr id="69"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3" o:spid="_x0000_s1026" style="position:absolute;margin-left:308.5pt;margin-top:1315.55pt;width:186.2pt;height:183.3pt;flip:x;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" fillcolor="#fe8637" strokecolor="#fe8637" strokeweight="4.5pt">
                <v:stroke linestyle="thinThick"/>
                <v:shadow color="#1f2f3f" opacity=".5" offset=",3pt"/>
                <w10:wrap anchorx="page" anchory="page"/>
              </v:oval>
            </w:pict>
          </mc:Fallback>
        </mc:AlternateContent>
      </w:r>
      <w:r>
        <w:rPr>
          <w:smallCaps/>
          <w:noProof/>
          <w:color w:val="4F271C"/>
          <w:spacing w:val="10"/>
          <w:sz w:val="32"/>
          <w:szCs w:val="32"/>
          <w:lang w:eastAsia="nl-NL"/>
        </w:rPr>
        <mc:AlternateContent>
          <mc:Choice Requires="wps">
            <w:drawing>
              <wp:anchor distT="0" distB="0" distL="114300" distR="114300" simplePos="0" relativeHeight="251674624" behindDoc="0" locked="0" layoutInCell="0" allowOverlap="1">
                <wp:simplePos x="0" y="0"/>
                <wp:positionH relativeFrom="margin">
                  <wp:align>left</wp:align>
                </wp:positionH>
                <wp:positionV relativeFrom="margin">
                  <wp:align>bottom</wp:align>
                </wp:positionV>
                <wp:extent cx="4535170" cy="815975"/>
                <wp:effectExtent l="0" t="635" r="1270" b="2540"/>
                <wp:wrapNone/>
                <wp:docPr id="68"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517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2E8E" w:rsidRPr="00FA1E6F" w:rsidRDefault="00FA1E6F">
                            <w:pPr>
                              <w:spacing w:after="100"/>
                              <w:rPr>
                                <w:color w:val="E65B01"/>
                                <w:sz w:val="24"/>
                                <w:szCs w:val="24"/>
                              </w:rPr>
                            </w:pPr>
                            <w:r>
                              <w:rPr>
                                <w:color w:val="E65B01"/>
                                <w:sz w:val="24"/>
                                <w:szCs w:val="24"/>
                              </w:rPr>
                              <w:t>Leo van der Meulen</w:t>
                            </w:r>
                          </w:p>
                          <w:p w:rsidR="00022E8E" w:rsidRPr="00FA1E6F" w:rsidRDefault="00FA1E6F">
                            <w:pPr>
                              <w:spacing w:after="100"/>
                              <w:rPr>
                                <w:color w:val="E65B01"/>
                              </w:rPr>
                            </w:pPr>
                            <w:r>
                              <w:rPr>
                                <w:color w:val="E65B01"/>
                              </w:rPr>
                              <w:t>November 2016</w:t>
                            </w:r>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72" o:spid="_x0000_s1027" style="position:absolute;margin-left:0;margin-top:0;width:357.1pt;height:64.25pt;z-index:251674624;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" o:allowincell="f" stroked="f">
                <v:textbox>
                  <w:txbxContent>
                    <w:p w:rsidR="00022E8E" w:rsidRPr="00FA1E6F" w:rsidRDefault="00FA1E6F">
                      <w:pPr>
                        <w:spacing w:after="100"/>
                        <w:rPr>
                          <w:color w:val="E65B01"/>
                          <w:sz w:val="24"/>
                          <w:szCs w:val="24"/>
                        </w:rPr>
                      </w:pPr>
                      <w:r>
                        <w:rPr>
                          <w:color w:val="E65B01"/>
                          <w:sz w:val="24"/>
                          <w:szCs w:val="24"/>
                        </w:rPr>
                        <w:t>Leo van der Meulen</w:t>
                      </w:r>
                    </w:p>
                    <w:p w:rsidR="00022E8E" w:rsidRPr="00FA1E6F" w:rsidRDefault="00FA1E6F">
                      <w:pPr>
                        <w:spacing w:after="100"/>
                        <w:rPr>
                          <w:color w:val="E65B01"/>
                        </w:rPr>
                      </w:pPr>
                      <w:r>
                        <w:rPr>
                          <w:color w:val="E65B01"/>
                        </w:rPr>
                        <w:t>November 2016</w:t>
                      </w:r>
                    </w:p>
                  </w:txbxContent>
                </v:textbox>
                <w10:wrap anchorx="margin" anchory="margin"/>
              </v:rect>
            </w:pict>
          </mc:Fallback>
        </mc:AlternateContent>
      </w:r>
      <w:r w:rsidR="00007FA1">
        <w:br w:type="page"/>
      </w:r>
    </w:p>
    <w:p w:rsidR="00022E8E" w:rsidRDefault="00FA1E6F">
      <w:pPr>
        <w:pStyle w:val="Titel"/>
      </w:pPr>
      <w:r>
        <w:rPr>
          <w:noProof/>
          <w:color w:val="4F271C"/>
          <w:sz w:val="32"/>
          <w:szCs w:val="32"/>
          <w:lang w:eastAsia="nl-NL"/>
        </w:rPr>
        <mc:AlternateContent>
          <mc:Choice Requires="wps">
            <w:drawing>
              <wp:anchor distT="0" distB="0" distL="114300" distR="114300" simplePos="0" relativeHeight="251672576" behindDoc="0" locked="0" layoutInCell="1" allowOverlap="1">
                <wp:simplePos x="0" y="0"/>
                <wp:positionH relativeFrom="page">
                  <wp:posOffset>3917950</wp:posOffset>
                </wp:positionH>
                <wp:positionV relativeFrom="page">
                  <wp:posOffset>16707485</wp:posOffset>
                </wp:positionV>
                <wp:extent cx="2364740" cy="2327910"/>
                <wp:effectExtent l="30480" t="29845" r="33655" b="33020"/>
                <wp:wrapNone/>
                <wp:docPr id="67"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0" o:spid="_x0000_s1026" style="position:absolute;margin-left:308.5pt;margin-top:1315.55pt;width:186.2pt;height:183.3pt;flip:x;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" fillcolor="#fe8637" strokecolor="#fe8637" strokeweight="4.5pt">
                <v:stroke linestyle="thinThick"/>
                <v:shadow color="#1f2f3f" opacity=".5" offset=",3pt"/>
                <w10:wrap anchorx="page" anchory="page"/>
              </v:oval>
            </w:pict>
          </mc:Fallback>
        </mc:AlternateContent>
      </w:r>
      <w:r>
        <w:rPr>
          <w:noProof/>
          <w:szCs w:val="52"/>
          <w:lang w:eastAsia="nl-NL"/>
        </w:rPr>
        <mc:AlternateContent>
          <mc:Choice Requires="wpg">
            <w:drawing>
              <wp:anchor distT="0" distB="0" distL="114300" distR="114300" simplePos="0" relativeHeight="251646976" behindDoc="0" locked="0" layoutInCell="1" allowOverlap="1">
                <wp:simplePos x="0" y="0"/>
                <wp:positionH relativeFrom="page">
                  <wp:posOffset>5193665</wp:posOffset>
                </wp:positionH>
                <wp:positionV relativeFrom="page">
                  <wp:posOffset>18936335</wp:posOffset>
                </wp:positionV>
                <wp:extent cx="548640" cy="548640"/>
                <wp:effectExtent l="1270" t="1270" r="2540" b="2540"/>
                <wp:wrapNone/>
                <wp:docPr id="64"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5"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6"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2" o:spid="_x0000_s1026" style="position:absolute;margin-left:408.95pt;margin-top:1491.05pt;width:43.2pt;height:43.2pt;z-index:251646976;mso-position-horizontal-relative:page;mso-position-vertical-relative:page;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QGMQA&#10;AADbAAAADwAAAGRycy9kb3ducmV2LnhtbESPQWsCMRSE74L/ITyhN81aUMrWKGKxFKFFV1t6fGye&#10;m7WblyWJuv33jVDwOMzMN8xs0dlGXMiH2rGC8SgDQVw6XXOl4LBfD59AhIissXFMCn4pwGLe780w&#10;1+7KO7oUsRIJwiFHBSbGNpcylIYshpFriZN3dN5iTNJXUnu8Jrht5GOWTaXFmtOCwZZWhsqf4mwV&#10;6JdX3m6+g//QR5y8m8P69PnVKPUw6JbPICJ18R7+b79pBdMJ3L6k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R0Bj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5jcQA&#10;AADbAAAADwAAAGRycy9kb3ducmV2LnhtbESPQWvCQBSE74X+h+UVeim6sYdQoqsUoRiKICbq+ZF9&#10;JsHs25jdJvHfu4LQ4zAz3zCL1Wga0VPnassKZtMIBHFhdc2lgkP+M/kC4TyyxsYyKbiRg9Xy9WWB&#10;ibYD76nPfCkChF2CCirv20RKV1Rk0E1tSxy8s+0M+iC7UuoOhwA3jfyMolgarDksVNjSuqLikv0Z&#10;BUOx60/5diN3H6fU8jW9rrPjr1Lvb+P3HISn0f+Hn+1UK4hjeHw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vuY3EAAAA2wAAAA8AAAAAAAAAAAAAAAAAmAIAAGRycy9k&#10;b3ducmV2LnhtbFBLBQYAAAAABAAEAPUAAACJAwAAAAA=&#10;" filled="f" stroked="f"/>
                <w10:wrap anchorx="page" anchory="page"/>
              </v:group>
            </w:pict>
          </mc:Fallback>
        </mc:AlternateContent>
      </w:r>
      <w:r>
        <w:rPr>
          <w:noProof/>
          <w:szCs w:val="52"/>
          <w:lang w:eastAsia="nl-NL"/>
        </w:rPr>
        <mc:AlternateContent>
          <mc:Choice Requires="wpg">
            <w:drawing>
              <wp:anchor distT="0" distB="0" distL="114300" distR="114300" simplePos="0" relativeHeight="251648000" behindDoc="0" locked="0" layoutInCell="1" allowOverlap="1">
                <wp:simplePos x="0" y="0"/>
                <wp:positionH relativeFrom="page">
                  <wp:posOffset>5193665</wp:posOffset>
                </wp:positionH>
                <wp:positionV relativeFrom="page">
                  <wp:posOffset>18936335</wp:posOffset>
                </wp:positionV>
                <wp:extent cx="548640" cy="548640"/>
                <wp:effectExtent l="1270" t="1270" r="2540" b="2540"/>
                <wp:wrapNone/>
                <wp:docPr id="6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2"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3"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9" o:spid="_x0000_s1026" style="position:absolute;margin-left:408.95pt;margin-top:1491.05pt;width:43.2pt;height:43.2pt;z-index:251648000;mso-position-horizontal-relative:page;mso-position-vertical-relative:page;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hIbMMA&#10;AADbAAAADwAAAGRycy9kb3ducmV2LnhtbESPQWsCMRSE70L/Q3gFb5qtoMhqlFKxlIJSrYrHx+a5&#10;2bp5WZJU139vCkKPw8x8w0znra3FhXyoHCt46WcgiAunKy4V7L6XvTGIEJE11o5JwY0CzGdPnSnm&#10;2l15Q5dtLEWCcMhRgYmxyaUMhSGLoe8a4uSdnLcYk/Sl1B6vCW5rOciykbRYcVow2NCboeK8/bUK&#10;9OKdvz6Pwa/1CYcrs1v+7A+1Ut3n9nUCIlIb/8OP9odWMBrA35f0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hIbMMAAADbAAAADwAAAAAAAAAAAAAAAACYAgAAZHJzL2Rv&#10;d25yZXYueG1sUEsFBgAAAAAEAAQA9QAAAIg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gaFcUA&#10;AADbAAAADwAAAGRycy9kb3ducmV2LnhtbESPQWvCQBSE7wX/w/KEXkrdWEE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2BoVxQAAANsAAAAPAAAAAAAAAAAAAAAAAJgCAABkcnMv&#10;ZG93bnJldi54bWxQSwUGAAAAAAQABAD1AAAAigMAAAAA&#10;" filled="f" stroked="f"/>
                <w10:wrap anchorx="page" anchory="page"/>
              </v:group>
            </w:pict>
          </mc:Fallback>
        </mc:AlternateContent>
      </w:r>
      <w:r>
        <w:rPr>
          <w:noProof/>
          <w:szCs w:val="52"/>
          <w:lang w:eastAsia="nl-NL"/>
        </w:rPr>
        <mc:AlternateContent>
          <mc:Choice Requires="wpg">
            <w:drawing>
              <wp:anchor distT="0" distB="0" distL="114300" distR="114300" simplePos="0" relativeHeight="251649024" behindDoc="0" locked="0" layoutInCell="1" allowOverlap="1">
                <wp:simplePos x="0" y="0"/>
                <wp:positionH relativeFrom="page">
                  <wp:posOffset>5193665</wp:posOffset>
                </wp:positionH>
                <wp:positionV relativeFrom="page">
                  <wp:posOffset>18936335</wp:posOffset>
                </wp:positionV>
                <wp:extent cx="548640" cy="548640"/>
                <wp:effectExtent l="1270" t="1270" r="2540" b="2540"/>
                <wp:wrapNone/>
                <wp:docPr id="58"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9"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0"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6" style="position:absolute;margin-left:408.95pt;margin-top:1491.05pt;width:43.2pt;height:43.2pt;z-index:251649024;mso-position-horizontal-relative:page;mso-position-vertical-relative:page;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yKEFw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AQoMQA&#10;AADbAAAADwAAAGRycy9kb3ducmV2LnhtbESPQWsCMRSE7wX/Q3hCb5q1oOjWKGKxFKFFrS0eH5vn&#10;ZnXzsiSpbv99Iwg9DjPzDTOdt7YWF/Khcqxg0M9AEBdOV1wq2H+uemMQISJrrB2Tgl8KMJ91HqaY&#10;a3flLV12sRQJwiFHBSbGJpcyFIYshr5riJN3dN5iTNKXUnu8Jrit5VOWjaTFitOCwYaWhorz7scq&#10;0C+vvFkfgv/QRxy+m/3q9PVdK/XYbRfPICK18T98b79pBcMJ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wEKD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qEYsIA&#10;AADbAAAADwAAAGRycy9kb3ducmV2LnhtbERPTWuDQBC9F/Iflgn0Upq1OUix2UgQQiQUQk2a8+BO&#10;VeLOqrtV8++zh0KPj/e9SWfTipEG11hW8LaKQBCXVjdcKbic96/vIJxH1thaJgV3cpBuF08bTLSd&#10;+IvGwlcihLBLUEHtfZdI6cqaDLqV7YgD92MHgz7AoZJ6wCmEm1auoyiWBhsODTV2lNVU3opfo2Aq&#10;T+P1/HmQp5drbrnP+6z4Pir1vJx3HyA8zf5f/OfOtYI4rA9fw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CoRiwgAAANsAAAAPAAAAAAAAAAAAAAAAAJgCAABkcnMvZG93&#10;bnJldi54bWxQSwUGAAAAAAQABAD1AAAAhwMAAAAA&#10;" filled="f" stroked="f"/>
                <w10:wrap anchorx="page" anchory="page"/>
              </v:group>
            </w:pict>
          </mc:Fallback>
        </mc:AlternateContent>
      </w:r>
      <w:r>
        <w:rPr>
          <w:noProof/>
          <w:szCs w:val="52"/>
          <w:lang w:eastAsia="nl-NL"/>
        </w:rPr>
        <mc:AlternateContent>
          <mc:Choice Requires="wpg">
            <w:drawing>
              <wp:anchor distT="0" distB="0" distL="114300" distR="114300" simplePos="0" relativeHeight="251650048" behindDoc="0" locked="0" layoutInCell="1" allowOverlap="1">
                <wp:simplePos x="0" y="0"/>
                <wp:positionH relativeFrom="page">
                  <wp:posOffset>5193665</wp:posOffset>
                </wp:positionH>
                <wp:positionV relativeFrom="page">
                  <wp:posOffset>18936335</wp:posOffset>
                </wp:positionV>
                <wp:extent cx="548640" cy="548640"/>
                <wp:effectExtent l="1270" t="1270" r="2540" b="2540"/>
                <wp:wrapNone/>
                <wp:docPr id="55"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6"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7"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3" o:spid="_x0000_s1026" style="position:absolute;margin-left:408.95pt;margin-top:1491.05pt;width:43.2pt;height:43.2pt;z-index:251650048;mso-position-horizontal-relative:page;mso-position-vertical-relative:page;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OIiGA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E0sQA&#10;AADbAAAADwAAAGRycy9kb3ducmV2LnhtbESPQWsCMRSE74L/ITyhN81aUMrWKGKxFKFFV1t6fGye&#10;m7WblyWJuv33jVDwOMzMN8xs0dlGXMiH2rGC8SgDQVw6XXOl4LBfD59AhIissXFMCn4pwGLe780w&#10;1+7KO7oUsRIJwiFHBSbGNpcylIYshpFriZN3dN5iTNJXUnu8Jrht5GOWTaXFmtOCwZZWhsqf4mwV&#10;6JdX3m6+g//QR5y8m8P69PnVKPUw6JbPICJ18R7+b79pBZMp3L6k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vhNL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Wq8QA&#10;AADbAAAADwAAAGRycy9kb3ducmV2LnhtbESPQWvCQBSE7wX/w/IEL6IbhVZ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P1qvEAAAA2wAAAA8AAAAAAAAAAAAAAAAAmAIAAGRycy9k&#10;b3ducmV2LnhtbFBLBQYAAAAABAAEAPUAAACJAwAAAAA=&#10;" filled="f" stroked="f"/>
                <w10:wrap anchorx="page" anchory="page"/>
              </v:group>
            </w:pict>
          </mc:Fallback>
        </mc:AlternateContent>
      </w:r>
      <w:r>
        <w:rPr>
          <w:noProof/>
          <w:szCs w:val="52"/>
          <w:lang w:eastAsia="nl-NL"/>
        </w:rPr>
        <mc:AlternateContent>
          <mc:Choice Requires="wpg">
            <w:drawing>
              <wp:anchor distT="0" distB="0" distL="114300" distR="114300" simplePos="0" relativeHeight="251651072" behindDoc="0" locked="0" layoutInCell="1" allowOverlap="1">
                <wp:simplePos x="0" y="0"/>
                <wp:positionH relativeFrom="page">
                  <wp:posOffset>5193665</wp:posOffset>
                </wp:positionH>
                <wp:positionV relativeFrom="page">
                  <wp:posOffset>18936335</wp:posOffset>
                </wp:positionV>
                <wp:extent cx="548640" cy="548640"/>
                <wp:effectExtent l="1270" t="1270" r="2540" b="2540"/>
                <wp:wrapNone/>
                <wp:docPr id="52"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3"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4"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0" o:spid="_x0000_s1026" style="position:absolute;margin-left:408.95pt;margin-top:1491.05pt;width:43.2pt;height:43.2pt;z-index:251651072;mso-position-horizontal-relative:page;mso-position-vertical-relative:page;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gnSsQA&#10;AADbAAAADwAAAGRycy9kb3ducmV2LnhtbESP3WoCMRSE74W+QzgF7zRbi6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YJ0r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1I3MQA&#10;AADbAAAADwAAAGRycy9kb3ducmV2LnhtbESPQWvCQBSE7wX/w/IEL6IbpRV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dSNzEAAAA2wAAAA8AAAAAAAAAAAAAAAAAmAIAAGRycy9k&#10;b3ducmV2LnhtbFBLBQYAAAAABAAEAPUAAACJAwAAAAA=&#10;" filled="f" stroked="f"/>
                <w10:wrap anchorx="page" anchory="page"/>
              </v:group>
            </w:pict>
          </mc:Fallback>
        </mc:AlternateContent>
      </w:r>
      <w:r>
        <w:rPr>
          <w:noProof/>
          <w:szCs w:val="52"/>
          <w:lang w:eastAsia="nl-NL"/>
        </w:rPr>
        <mc:AlternateContent>
          <mc:Choice Requires="wpg">
            <w:drawing>
              <wp:anchor distT="0" distB="0" distL="114300" distR="114300" simplePos="0" relativeHeight="251652096" behindDoc="0" locked="0" layoutInCell="1" allowOverlap="1">
                <wp:simplePos x="0" y="0"/>
                <wp:positionH relativeFrom="page">
                  <wp:posOffset>5193665</wp:posOffset>
                </wp:positionH>
                <wp:positionV relativeFrom="page">
                  <wp:posOffset>18936335</wp:posOffset>
                </wp:positionV>
                <wp:extent cx="548640" cy="548640"/>
                <wp:effectExtent l="1270" t="1270" r="2540" b="2540"/>
                <wp:wrapNone/>
                <wp:docPr id="49"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0"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1"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7" o:spid="_x0000_s1026" style="position:absolute;margin-left:408.95pt;margin-top:1491.05pt;width:43.2pt;height:43.2pt;z-index:251652096;mso-position-horizontal-relative:page;mso-position-vertical-relative:page;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q5PcAA&#10;AADbAAAADwAAAGRycy9kb3ducmV2LnhtbERPy2oCMRTdF/oP4Rbc1YyCUqZGKRZFBMVXxeVlcp1M&#10;O7kZkqjj35tFweXhvEeT1tbiSj5UjhX0uhkI4sLpiksFh/3s/QNEiMgaa8ek4E4BJuPXlxHm2t14&#10;S9ddLEUK4ZCjAhNjk0sZCkMWQ9c1xIk7O28xJuhLqT3eUritZT/LhtJixanBYENTQ8Xf7mIV6O85&#10;b5an4Nf6jIOVOcx+f461Up239usTRKQ2PsX/7oVWMEjr05f0A+T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Mq5PcAAAADbAAAADwAAAAAAAAAAAAAAAACYAgAAZHJzL2Rvd25y&#10;ZXYueG1sUEsFBgAAAAAEAAQA9QAAAIUDA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rrRMQA&#10;AADbAAAADwAAAGRycy9kb3ducmV2LnhtbESPQWvCQBSE74X+h+UVeim6UVB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q60TEAAAA2wAAAA8AAAAAAAAAAAAAAAAAmAIAAGRycy9k&#10;b3ducmV2LnhtbFBLBQYAAAAABAAEAPUAAACJAwAAAAA=&#10;" filled="f" stroked="f"/>
                <w10:wrap anchorx="page" anchory="page"/>
              </v:group>
            </w:pict>
          </mc:Fallback>
        </mc:AlternateContent>
      </w:r>
      <w:r>
        <w:rPr>
          <w:noProof/>
          <w:szCs w:val="52"/>
          <w:lang w:eastAsia="nl-NL"/>
        </w:rPr>
        <mc:AlternateContent>
          <mc:Choice Requires="wpg">
            <w:drawing>
              <wp:anchor distT="0" distB="0" distL="114300" distR="114300" simplePos="0" relativeHeight="251653120" behindDoc="0" locked="0" layoutInCell="1" allowOverlap="1">
                <wp:simplePos x="0" y="0"/>
                <wp:positionH relativeFrom="page">
                  <wp:posOffset>5193665</wp:posOffset>
                </wp:positionH>
                <wp:positionV relativeFrom="page">
                  <wp:posOffset>18936335</wp:posOffset>
                </wp:positionV>
                <wp:extent cx="548640" cy="548640"/>
                <wp:effectExtent l="1270" t="1270" r="2540" b="2540"/>
                <wp:wrapNone/>
                <wp:docPr id="46"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7"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8"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4" o:spid="_x0000_s1026" style="position:absolute;margin-left:408.95pt;margin-top:1491.05pt;width:43.2pt;height:43.2pt;z-index:251653120;mso-position-horizontal-relative:page;mso-position-vertical-relative:page;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q3lMQA&#10;AADbAAAADwAAAGRycy9kb3ducmV2LnhtbESPUUvDMBSF3wX/Q7iCby5VnEpdVoZSEcGhc4qPl+au&#10;qUtuShLb+u8XQfDxcM75DmdRTc6KgULsPCs4nxUgiBuvO24VbN/qsxsQMSFrtJ5JwQ9FqJbHRwss&#10;tR/5lYZNakWGcCxRgUmpL6WMjSGHceZ74uztfHCYsgyt1AHHDHdWXhTFlXTYcV4w2NOdoWa/+XYK&#10;9P0Dvzx9xrDWO5w/m2399f5hlTo9mVa3IBJN6T/8137UCi6v4f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6t5T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nUBMIA&#10;AADbAAAADwAAAGRycy9kb3ducmV2LnhtbERPTWuDQBC9B/oflinkEuKaUko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ydQEwgAAANsAAAAPAAAAAAAAAAAAAAAAAJgCAABkcnMvZG93&#10;bnJldi54bWxQSwUGAAAAAAQABAD1AAAAhwMAAAAA&#10;" filled="f" stroked="f"/>
                <w10:wrap anchorx="page" anchory="page"/>
              </v:group>
            </w:pict>
          </mc:Fallback>
        </mc:AlternateContent>
      </w:r>
      <w:r>
        <w:rPr>
          <w:noProof/>
          <w:szCs w:val="52"/>
          <w:lang w:eastAsia="nl-NL"/>
        </w:rPr>
        <mc:AlternateContent>
          <mc:Choice Requires="wpg">
            <w:drawing>
              <wp:anchor distT="0" distB="0" distL="114300" distR="114300" simplePos="0" relativeHeight="251654144" behindDoc="0" locked="0" layoutInCell="1" allowOverlap="1">
                <wp:simplePos x="0" y="0"/>
                <wp:positionH relativeFrom="page">
                  <wp:posOffset>5193665</wp:posOffset>
                </wp:positionH>
                <wp:positionV relativeFrom="page">
                  <wp:posOffset>18936335</wp:posOffset>
                </wp:positionV>
                <wp:extent cx="548640" cy="548640"/>
                <wp:effectExtent l="1270" t="1270" r="2540" b="2540"/>
                <wp:wrapNone/>
                <wp:docPr id="43"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4"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5"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1" o:spid="_x0000_s1026" style="position:absolute;margin-left:408.95pt;margin-top:1491.05pt;width:43.2pt;height:43.2pt;z-index:251654144;mso-position-horizontal-relative:page;mso-position-vertical-relative:page;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gp48QA&#10;AADbAAAADwAAAGRycy9kb3ducmV2LnhtbESPQWsCMRSE7wX/Q3hCb5q1qM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oKeP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h7msQA&#10;AADbAAAADwAAAGRycy9kb3ducmV2LnhtbESPQWvCQBSE7wX/w/IEL6IbpRV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Ie5rEAAAA2wAAAA8AAAAAAAAAAAAAAAAAmAIAAGRycy9k&#10;b3ducmV2LnhtbFBLBQYAAAAABAAEAPUAAACJAwAAAAA=&#10;" filled="f" stroked="f"/>
                <w10:wrap anchorx="page" anchory="page"/>
              </v:group>
            </w:pict>
          </mc:Fallback>
        </mc:AlternateContent>
      </w:r>
      <w:r>
        <w:rPr>
          <w:noProof/>
          <w:szCs w:val="52"/>
          <w:lang w:eastAsia="nl-NL"/>
        </w:rPr>
        <mc:AlternateContent>
          <mc:Choice Requires="wpg">
            <w:drawing>
              <wp:anchor distT="0" distB="0" distL="114300" distR="114300" simplePos="0" relativeHeight="251655168" behindDoc="0" locked="0" layoutInCell="1" allowOverlap="1">
                <wp:simplePos x="0" y="0"/>
                <wp:positionH relativeFrom="page">
                  <wp:posOffset>5193665</wp:posOffset>
                </wp:positionH>
                <wp:positionV relativeFrom="page">
                  <wp:posOffset>18936335</wp:posOffset>
                </wp:positionV>
                <wp:extent cx="548640" cy="548640"/>
                <wp:effectExtent l="1270" t="1270" r="2540" b="2540"/>
                <wp:wrapNone/>
                <wp:docPr id="40"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1"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2"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8" o:spid="_x0000_s1026" style="position:absolute;margin-left:408.95pt;margin-top:1491.05pt;width:43.2pt;height:43.2pt;z-index:251655168;mso-position-horizontal-relative:page;mso-position-vertical-relative:page;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Ke8QA&#10;AADbAAAADwAAAGRycy9kb3ducmV2LnhtbESPQWsCMRSE7wX/Q3iCN80qWmRrFGlRitCi1haPj81z&#10;s7p5WZJUt/++KQg9DjPzDTNbtLYWV/KhcqxgOMhAEBdOV1wqOHys+lMQISJrrB2Tgh8KsJh3HmaY&#10;a3fjHV33sRQJwiFHBSbGJpcyFIYshoFriJN3ct5iTNKXUnu8Jbit5SjLHqXFitOCwYaeDRWX/bdV&#10;oF/WvN0cg3/XJ5y8mcPq/PlVK9XrtssnEJHa+B++t1+1gvEQ/r6k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finv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Hj7sQA&#10;AADbAAAADwAAAGRycy9kb3ducmV2LnhtbESPQWvCQBSE74X+h+UVvBTdVEo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h4+7EAAAA2wAAAA8AAAAAAAAAAAAAAAAAmAIAAGRycy9k&#10;b3ducmV2LnhtbFBLBQYAAAAABAAEAPUAAACJAwAAAAA=&#10;" filled="f" stroked="f"/>
                <w10:wrap anchorx="page" anchory="page"/>
              </v:group>
            </w:pict>
          </mc:Fallback>
        </mc:AlternateContent>
      </w:r>
      <w:r>
        <w:rPr>
          <w:noProof/>
          <w:szCs w:val="52"/>
          <w:lang w:eastAsia="nl-NL"/>
        </w:rPr>
        <mc:AlternateContent>
          <mc:Choice Requires="wpg">
            <w:drawing>
              <wp:anchor distT="0" distB="0" distL="114300" distR="114300" simplePos="0" relativeHeight="251656192" behindDoc="0" locked="0" layoutInCell="1" allowOverlap="1">
                <wp:simplePos x="0" y="0"/>
                <wp:positionH relativeFrom="page">
                  <wp:posOffset>5193665</wp:posOffset>
                </wp:positionH>
                <wp:positionV relativeFrom="page">
                  <wp:posOffset>18936335</wp:posOffset>
                </wp:positionV>
                <wp:extent cx="548640" cy="548640"/>
                <wp:effectExtent l="1270" t="1270" r="2540" b="2540"/>
                <wp:wrapNone/>
                <wp:docPr id="3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8"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9"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408.95pt;margin-top:1491.05pt;width:43.2pt;height:43.2pt;z-index:251656192;mso-position-horizontal-relative:page;mso-position-vertical-relative:page;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NQm8IA&#10;AADbAAAADwAAAGRycy9kb3ducmV2LnhtbERPy2oCMRTdF/oP4QruNGNL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Y1CbwgAAANsAAAAPAAAAAAAAAAAAAAAAAJgCAABkcnMvZG93&#10;bnJldi54bWxQSwUGAAAAAAQABAD1AAAAhwM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MC4sQA&#10;AADbAAAADwAAAGRycy9kb3ducmV2LnhtbESPQWvCQBSE7wX/w/IEL6IbL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DAuLEAAAA2wAAAA8AAAAAAAAAAAAAAAAAmAIAAGRycy9k&#10;b3ducmV2LnhtbFBLBQYAAAAABAAEAPUAAACJAwAAAAA=&#10;" filled="f" stroked="f"/>
                <w10:wrap anchorx="page" anchory="page"/>
              </v:group>
            </w:pict>
          </mc:Fallback>
        </mc:AlternateContent>
      </w:r>
      <w:r>
        <w:rPr>
          <w:noProof/>
          <w:szCs w:val="52"/>
          <w:lang w:eastAsia="nl-NL"/>
        </w:rPr>
        <mc:AlternateContent>
          <mc:Choice Requires="wpg">
            <w:drawing>
              <wp:anchor distT="0" distB="0" distL="114300" distR="114300" simplePos="0" relativeHeight="251657216" behindDoc="0" locked="0" layoutInCell="1" allowOverlap="1">
                <wp:simplePos x="0" y="0"/>
                <wp:positionH relativeFrom="page">
                  <wp:posOffset>5193665</wp:posOffset>
                </wp:positionH>
                <wp:positionV relativeFrom="page">
                  <wp:posOffset>18936335</wp:posOffset>
                </wp:positionV>
                <wp:extent cx="548640" cy="548640"/>
                <wp:effectExtent l="1270" t="1270" r="2540" b="2540"/>
                <wp:wrapNone/>
                <wp:docPr id="34"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5"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6"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2" o:spid="_x0000_s1026" style="position:absolute;margin-left:408.95pt;margin-top:1491.05pt;width:43.2pt;height:43.2pt;z-index:251657216;mso-position-horizontal-relative:page;mso-position-vertical-relative:page;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L/BcQA&#10;AADbAAAADwAAAGRycy9kb3ducmV2LnhtbESP3WoCMRSE74W+QzgF7zRbi6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i/wX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yWkMUA&#10;AADbAAAADwAAAGRycy9kb3ducmV2LnhtbESPQWvCQBSE7wX/w/KEXkrdWEE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HJaQxQAAANsAAAAPAAAAAAAAAAAAAAAAAJgCAABkcnMv&#10;ZG93bnJldi54bWxQSwUGAAAAAAQABAD1AAAAigMAAAAA&#10;" filled="f" stroked="f"/>
                <w10:wrap anchorx="page" anchory="page"/>
              </v:group>
            </w:pict>
          </mc:Fallback>
        </mc:AlternateContent>
      </w:r>
      <w:r>
        <w:rPr>
          <w:noProof/>
          <w:szCs w:val="52"/>
          <w:lang w:eastAsia="nl-NL"/>
        </w:rPr>
        <mc:AlternateContent>
          <mc:Choice Requires="wpg">
            <w:drawing>
              <wp:anchor distT="0" distB="0" distL="114300" distR="114300" simplePos="0" relativeHeight="251658240" behindDoc="0" locked="0" layoutInCell="1" allowOverlap="1">
                <wp:simplePos x="0" y="0"/>
                <wp:positionH relativeFrom="page">
                  <wp:posOffset>5193665</wp:posOffset>
                </wp:positionH>
                <wp:positionV relativeFrom="page">
                  <wp:posOffset>18936335</wp:posOffset>
                </wp:positionV>
                <wp:extent cx="548640" cy="548640"/>
                <wp:effectExtent l="1270" t="1270" r="2540" b="2540"/>
                <wp:wrapNone/>
                <wp:docPr id="3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2"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3"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9" o:spid="_x0000_s1026" style="position:absolute;margin-left:408.95pt;margin-top:1491.05pt;width:43.2pt;height:43.2pt;z-index:251658240;mso-position-horizontal-relative:page;mso-position-vertical-relative:page;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tnccQA&#10;AADbAAAADwAAAGRycy9kb3ducmV2LnhtbESPQWsCMRSE7wX/Q3hCb5rVo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LZ3HEAAAA2wAAAA8AAAAAAAAAAAAAAAAAmAIAAGRycy9k&#10;b3ducmV2LnhtbFBLBQYAAAAABAAEAPUAAACJAw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s1CMUA&#10;AADbAAAADwAAAGRycy9kb3ducmV2LnhtbESPQWvCQBSE7wX/w/KEXkrdWKF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azUIxQAAANsAAAAPAAAAAAAAAAAAAAAAAJgCAABkcnMv&#10;ZG93bnJldi54bWxQSwUGAAAAAAQABAD1AAAAigMAAAAA&#10;" filled="f" stroked="f"/>
                <w10:wrap anchorx="page" anchory="page"/>
              </v:group>
            </w:pict>
          </mc:Fallback>
        </mc:AlternateContent>
      </w:r>
      <w:r>
        <w:rPr>
          <w:noProof/>
          <w:szCs w:val="52"/>
          <w:lang w:eastAsia="nl-NL"/>
        </w:rPr>
        <mc:AlternateContent>
          <mc:Choice Requires="wpg">
            <w:drawing>
              <wp:anchor distT="0" distB="0" distL="114300" distR="114300" simplePos="0" relativeHeight="251659264" behindDoc="0" locked="0" layoutInCell="1" allowOverlap="1">
                <wp:simplePos x="0" y="0"/>
                <wp:positionH relativeFrom="page">
                  <wp:posOffset>5193665</wp:posOffset>
                </wp:positionH>
                <wp:positionV relativeFrom="page">
                  <wp:posOffset>18936335</wp:posOffset>
                </wp:positionV>
                <wp:extent cx="548640" cy="548640"/>
                <wp:effectExtent l="1270" t="1270" r="2540" b="2540"/>
                <wp:wrapNone/>
                <wp:docPr id="2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9"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0"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6" o:spid="_x0000_s1026" style="position:absolute;margin-left:408.95pt;margin-top:1491.05pt;width:43.2pt;height:43.2pt;z-index:251659264;mso-position-horizontal-relative:page;mso-position-vertical-relative:page;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Zj3cQA&#10;AADbAAAADwAAAGRycy9kb3ducmV2LnhtbESPQWsCMRSE7wX/Q3hCb5pVqOjWKGKxFKFFrS0eH5vn&#10;ZnXzsiSpbv99Iwg9DjPzDTOdt7YWF/Khcqxg0M9AEBdOV1wq2H+uemMQISJrrB2Tgl8KMJ91HqaY&#10;a3flLV12sRQJwiFHBSbGJpcyFIYshr5riJN3dN5iTNKXUnu8Jrit5TDLRtJixWnBYENLQ8V592MV&#10;6JdX3qwPwX/oIz69m/3q9PVdK/XYbRfPICK18T98b79pBcMJ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2Y93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mrf8IA&#10;AADbAAAADwAAAGRycy9kb3ducmV2LnhtbERPTWuDQBC9B/oflinkEuKaF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at/wgAAANsAAAAPAAAAAAAAAAAAAAAAAJgCAABkcnMvZG93&#10;bnJldi54bWxQSwUGAAAAAAQABAD1AAAAhwMAAAAA&#10;" filled="f" stroked="f"/>
                <w10:wrap anchorx="page" anchory="page"/>
              </v:group>
            </w:pict>
          </mc:Fallback>
        </mc:AlternateContent>
      </w:r>
      <w:r>
        <w:rPr>
          <w:noProof/>
          <w:szCs w:val="52"/>
          <w:lang w:eastAsia="nl-NL"/>
        </w:rPr>
        <mc:AlternateContent>
          <mc:Choice Requires="wpg">
            <w:drawing>
              <wp:anchor distT="0" distB="0" distL="114300" distR="114300" simplePos="0" relativeHeight="251660288" behindDoc="0" locked="0" layoutInCell="1" allowOverlap="1">
                <wp:simplePos x="0" y="0"/>
                <wp:positionH relativeFrom="page">
                  <wp:posOffset>5193665</wp:posOffset>
                </wp:positionH>
                <wp:positionV relativeFrom="page">
                  <wp:posOffset>18936335</wp:posOffset>
                </wp:positionV>
                <wp:extent cx="548640" cy="548640"/>
                <wp:effectExtent l="1270" t="1270" r="2540" b="2540"/>
                <wp:wrapNone/>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6"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7"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408.95pt;margin-top:1491.05pt;width:43.2pt;height:43.2pt;z-index:251660288;mso-position-horizontal-relative:page;mso-position-vertical-relative:page;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cWwGA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xHGA2khxyZY5EfaHKmsclgza0Y78cPwkYIwzte/iZhevFyXtuNXYz20w+8&#10;An/koLgh51iLXruAsNHR5ODxnAN6VKiEl1GYxCFkqoSp09jkqGwhkXqX58ZRgBFMe2GcLm0Gy3Z3&#10;2g+77WY90AhJZo81UE/QdFxQb/KJUvl1lN63ZKQmU1LTNVMaz5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n3r8MA&#10;AADbAAAADwAAAGRycy9kb3ducmV2LnhtbESPQWsCMRSE70L/Q3gFb5qtoMhqlFKxlIJSrYrHx+a5&#10;2bp5WZJU139vCkKPw8x8w0znra3FhXyoHCt46WcgiAunKy4V7L6XvTGIEJE11o5JwY0CzGdPnSnm&#10;2l15Q5dtLEWCcMhRgYmxyaUMhSGLoe8a4uSdnLcYk/Sl1B6vCW5rOciykbRYcVow2NCboeK8/bUK&#10;9OKdvz6Pwa/1CYcrs1v+7A+1Ut3n9nUCIlIb/8OP9odWMBjB35f0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n3r8MAAADbAAAADwAAAAAAAAAAAAAAAACYAgAAZHJzL2Rv&#10;d25yZXYueG1sUEsFBgAAAAAEAAQA9QAAAIgDA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l1sQA&#10;AADbAAAADwAAAGRycy9kb3ducmV2LnhtbESPQWvCQBSE74X+h+UVvBTd1ENbYjZShGIQQRqr50f2&#10;mYRm38bsmsR/3xUEj8PMfMMky9E0oqfO1ZYVvM0iEMSF1TWXCn7339NPEM4ja2wsk4IrOVimz08J&#10;xtoO/EN97ksRIOxiVFB538ZSuqIig25mW+LgnWxn0AfZlVJ3OAS4aeQ8it6lwZrDQoUtrSoq/vKL&#10;UTAUu/64367l7vWYWT5n51V+2Cg1eRm/FiA8jf4RvrczrWD+A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JpdbEAAAA2wAAAA8AAAAAAAAAAAAAAAAAmAIAAGRycy9k&#10;b3ducmV2LnhtbFBLBQYAAAAABAAEAPUAAACJAwAAAAA=&#10;" filled="f" stroked="f"/>
                <w10:wrap anchorx="page" anchory="page"/>
              </v:group>
            </w:pict>
          </mc:Fallback>
        </mc:AlternateContent>
      </w:r>
      <w:r>
        <w:rPr>
          <w:noProof/>
          <w:szCs w:val="52"/>
          <w:lang w:eastAsia="nl-NL"/>
        </w:rPr>
        <mc:AlternateContent>
          <mc:Choice Requires="wpg">
            <w:drawing>
              <wp:anchor distT="0" distB="0" distL="114300" distR="114300" simplePos="0" relativeHeight="251661312" behindDoc="0" locked="0" layoutInCell="1" allowOverlap="1">
                <wp:simplePos x="0" y="0"/>
                <wp:positionH relativeFrom="page">
                  <wp:posOffset>5193665</wp:posOffset>
                </wp:positionH>
                <wp:positionV relativeFrom="page">
                  <wp:posOffset>18936335</wp:posOffset>
                </wp:positionV>
                <wp:extent cx="548640" cy="548640"/>
                <wp:effectExtent l="1270" t="1270" r="2540" b="2540"/>
                <wp:wrapNone/>
                <wp:docPr id="2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3"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4"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margin-left:408.95pt;margin-top:1491.05pt;width:43.2pt;height:43.2pt;z-index:251661312;mso-position-horizontal-relative:page;mso-position-vertical-relative:page;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5UN8QA&#10;AADbAAAADwAAAGRycy9kb3ducmV2LnhtbESPQWsCMRSE7wX/Q3hCb5rVo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eVDf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7ocQA&#10;AADbAAAADwAAAGRycy9kb3ducmV2LnhtbESPQWvCQBSE74X+h+UVvBTdVEo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bO6HEAAAA2wAAAA8AAAAAAAAAAAAAAAAAmAIAAGRycy9k&#10;b3ducmV2LnhtbFBLBQYAAAAABAAEAPUAAACJAwAAAAA=&#10;" filled="f" stroked="f"/>
                <w10:wrap anchorx="page" anchory="page"/>
              </v:group>
            </w:pict>
          </mc:Fallback>
        </mc:AlternateContent>
      </w:r>
      <w:r>
        <w:rPr>
          <w:noProof/>
          <w:szCs w:val="52"/>
          <w:lang w:eastAsia="nl-NL"/>
        </w:rPr>
        <mc:AlternateContent>
          <mc:Choice Requires="wpg">
            <w:drawing>
              <wp:anchor distT="0" distB="0" distL="114300" distR="114300" simplePos="0" relativeHeight="251662336" behindDoc="0" locked="0" layoutInCell="1" allowOverlap="1">
                <wp:simplePos x="0" y="0"/>
                <wp:positionH relativeFrom="page">
                  <wp:posOffset>5193665</wp:posOffset>
                </wp:positionH>
                <wp:positionV relativeFrom="page">
                  <wp:posOffset>18936335</wp:posOffset>
                </wp:positionV>
                <wp:extent cx="548640" cy="548640"/>
                <wp:effectExtent l="1270" t="1270" r="2540" b="2540"/>
                <wp:wrapNone/>
                <wp:docPr id="19"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margin-left:408.95pt;margin-top:1491.05pt;width:43.2pt;height:43.2pt;z-index:251662336;mso-position-horizontal-relative:page;mso-position-vertical-relative:page;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zKQMEA&#10;AADbAAAADwAAAGRycy9kb3ducmV2LnhtbERPW2vCMBR+F/Yfwhn4pqmCQzpTGQ5FBhvzMvHx0Jw2&#10;3ZqTkmTa/fvlQfDx47svlr1txYV8aBwrmIwzEMSl0w3XCo6H9WgOIkRkja1jUvBHAZbFw2CBuXZX&#10;3tFlH2uRQjjkqMDE2OVShtKQxTB2HXHiKuctxgR9LbXHawq3rZxm2ZO02HBqMNjRylD5s/+1CvTr&#10;hj/fzsF/6Apn7+a4/v46tUoNH/uXZxCR+ngX39xbrWCa1qcv6QfI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MykDBAAAA2wAAAA8AAAAAAAAAAAAAAAAAmAIAAGRycy9kb3du&#10;cmV2LnhtbFBLBQYAAAAABAAEAPUAAACGAw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yYOcQA&#10;AADbAAAADwAAAGRycy9kb3ducmV2LnhtbESPQWuDQBSE74X+h+UVeinJmhxCsdmEIJRKKYRo6vnh&#10;vqjEfavuVu2/7wYCPQ4z8w2z3c+mFSMNrrGsYLWMQBCXVjdcKTjn74tXEM4ja2wtk4JfcrDfPT5s&#10;MdZ24hONma9EgLCLUUHtfRdL6cqaDLql7YiDd7GDQR/kUEk94BTgppXrKNpIgw2HhRo7Smoqr9mP&#10;UTCVx7HIvz7k8aVILfdpn2Tfn0o9P82HNxCeZv8fvrdTrWC9gtuX8AP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smDnEAAAA2wAAAA8AAAAAAAAAAAAAAAAAmAIAAGRycy9k&#10;b3ducmV2LnhtbFBLBQYAAAAABAAEAPUAAACJAwAAAAA=&#10;" filled="f" stroked="f"/>
                <w10:wrap anchorx="page" anchory="page"/>
              </v:group>
            </w:pict>
          </mc:Fallback>
        </mc:AlternateContent>
      </w:r>
      <w:r>
        <w:rPr>
          <w:noProof/>
          <w:szCs w:val="52"/>
          <w:lang w:eastAsia="nl-NL"/>
        </w:rPr>
        <mc:AlternateContent>
          <mc:Choice Requires="wpg">
            <w:drawing>
              <wp:anchor distT="0" distB="0" distL="114300" distR="114300" simplePos="0" relativeHeight="251663360" behindDoc="0" locked="0" layoutInCell="1" allowOverlap="1">
                <wp:simplePos x="0" y="0"/>
                <wp:positionH relativeFrom="page">
                  <wp:posOffset>5193665</wp:posOffset>
                </wp:positionH>
                <wp:positionV relativeFrom="page">
                  <wp:posOffset>18936335</wp:posOffset>
                </wp:positionV>
                <wp:extent cx="548640" cy="548640"/>
                <wp:effectExtent l="1270" t="1270" r="2540" b="2540"/>
                <wp:wrapNone/>
                <wp:docPr id="1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7"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8"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 o:spid="_x0000_s1026" style="position:absolute;margin-left:408.95pt;margin-top:1491.05pt;width:43.2pt;height:43.2pt;z-index:251663360;mso-position-horizontal-relative:page;mso-position-vertical-relative:page;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mYicIA&#10;AADbAAAADwAAAGRycy9kb3ducmV2LnhtbERPTWsCMRC9F/ofwhR606xCtaxGkRalCBW1Kh6HzbjZ&#10;djNZklS3/94IQm/zeJ8znra2FmfyoXKsoNfNQBAXTldcKth9zTuvIEJE1lg7JgV/FGA6eXwYY67d&#10;hTd03sZSpBAOOSowMTa5lKEwZDF0XUOcuJPzFmOCvpTa4yWF21r2s2wgLVacGgw29Gao+Nn+WgX6&#10;fcHr5TH4lT7hy6fZzb/3h1qp56d2NgIRqY3/4rv7Q6f5Q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SZiJ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r7GcQA&#10;AADbAAAADwAAAGRycy9kb3ducmV2LnhtbESPQWvCQBCF7wX/wzKCl1I39VAkdRURpEEKYmw9D9lp&#10;Epqdjdk1Sf995yB4m+G9ee+b1WZ0jeqpC7VnA6/zBBRx4W3NpYGv8/5lCSpEZIuNZzLwRwE268nT&#10;ClPrBz5Rn8dSSQiHFA1UMbap1qGoyGGY+5ZYtB/fOYyydqW2HQ4S7hq9SJI37bBmaaiwpV1FxW9+&#10;cwaG4thfzp8f+vh8yTxfs+su/z4YM5uO23dQkcb4MN+vMyv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6+xnEAAAA2wAAAA8AAAAAAAAAAAAAAAAAmAIAAGRycy9k&#10;b3ducmV2LnhtbFBLBQYAAAAABAAEAPUAAACJAwAAAAA=&#10;" filled="f" stroked="f"/>
                <w10:wrap anchorx="page" anchory="page"/>
              </v:group>
            </w:pict>
          </mc:Fallback>
        </mc:AlternateContent>
      </w:r>
      <w:r>
        <w:rPr>
          <w:noProof/>
          <w:szCs w:val="52"/>
          <w:lang w:eastAsia="nl-NL"/>
        </w:rPr>
        <mc:AlternateContent>
          <mc:Choice Requires="wpg">
            <w:drawing>
              <wp:anchor distT="0" distB="0" distL="114300" distR="114300" simplePos="0" relativeHeight="251664384" behindDoc="0" locked="0" layoutInCell="1" allowOverlap="1">
                <wp:simplePos x="0" y="0"/>
                <wp:positionH relativeFrom="page">
                  <wp:posOffset>5193665</wp:posOffset>
                </wp:positionH>
                <wp:positionV relativeFrom="page">
                  <wp:posOffset>18936335</wp:posOffset>
                </wp:positionV>
                <wp:extent cx="548640" cy="548640"/>
                <wp:effectExtent l="1270" t="1270" r="2540" b="2540"/>
                <wp:wrapNone/>
                <wp:docPr id="1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4"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5"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408.95pt;margin-top:1491.05pt;width:43.2pt;height:43.2pt;z-index:251664384;mso-position-horizontal-relative:page;mso-position-vertical-relative:page;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sG/sIA&#10;AADbAAAADwAAAGRycy9kb3ducmV2LnhtbERPTWsCMRC9F/ofwhR606xSpaxGkRalCBW1Kh6HzbjZ&#10;djNZklS3/94IQm/zeJ8znra2FmfyoXKsoNfNQBAXTldcKth9zTuvIEJE1lg7JgV/FGA6eXwYY67d&#10;hTd03sZSpBAOOSowMTa5lKEwZDF0XUOcuJPzFmOCvpTa4yWF21r2s2woLVacGgw29Gao+Nn+WgX6&#10;fcHr5TH4lT7h4NPs5t/7Q63U81M7G4GI1MZ/8d39odP8F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mwb+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tUh8IA&#10;AADbAAAADwAAAGRycy9kb3ducmV2LnhtbERPTWvCQBC9C/6HZYReRDctK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e1SHwgAAANsAAAAPAAAAAAAAAAAAAAAAAJgCAABkcnMvZG93&#10;bnJldi54bWxQSwUGAAAAAAQABAD1AAAAhwMAAAAA&#10;" filled="f" stroked="f"/>
                <w10:wrap anchorx="page" anchory="page"/>
              </v:group>
            </w:pict>
          </mc:Fallback>
        </mc:AlternateContent>
      </w:r>
      <w:r>
        <w:rPr>
          <w:noProof/>
          <w:szCs w:val="52"/>
          <w:lang w:eastAsia="nl-NL"/>
        </w:rPr>
        <mc:AlternateContent>
          <mc:Choice Requires="wpg">
            <w:drawing>
              <wp:anchor distT="0" distB="0" distL="114300" distR="114300" simplePos="0" relativeHeight="251665408" behindDoc="0" locked="0" layoutInCell="1" allowOverlap="1">
                <wp:simplePos x="0" y="0"/>
                <wp:positionH relativeFrom="page">
                  <wp:posOffset>5193665</wp:posOffset>
                </wp:positionH>
                <wp:positionV relativeFrom="page">
                  <wp:posOffset>18936335</wp:posOffset>
                </wp:positionV>
                <wp:extent cx="548640" cy="548640"/>
                <wp:effectExtent l="1270" t="1270" r="2540" b="2540"/>
                <wp:wrapNone/>
                <wp:docPr id="1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1"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2"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408.95pt;margin-top:1491.05pt;width:43.2pt;height:43.2pt;z-index:251665408;mso-position-horizontal-relative:page;mso-position-vertical-relative:page;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ylZsIA&#10;AADbAAAADwAAAGRycy9kb3ducmV2LnhtbERPTWsCMRC9C/0PYQreNGuhpWyNIhZLEZS6VfE4bMbN&#10;2s1kSaJu/70pFLzN433OeNrZRlzIh9qxgtEwA0FcOl1zpWD7vRi8gggRWWPjmBT8UoDp5KE3xly7&#10;K2/oUsRKpBAOOSowMba5lKE0ZDEMXUucuKPzFmOCvpLa4zWF20Y+ZdmLtFhzajDY0txQ+VOcrQL9&#10;/sFfy0Pwa33E55XZLk67faNU/7GbvYGI1MW7+N/9qdP8Efz9kg6Qk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7KVmwgAAANsAAAAPAAAAAAAAAAAAAAAAAJgCAABkcnMvZG93&#10;bnJldi54bWxQSwUGAAAAAAQABAD1AAAAhwM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LM88EA&#10;AADbAAAADwAAAGRycy9kb3ducmV2LnhtbERPS4vCMBC+C/sfwix4kTXVg0jXKIuwWBZBrI/z0Ixt&#10;sZnUJtvWf28Ewdt8fM9ZrHpTiZYaV1pWMBlHIIgzq0vOFRwPv19zEM4ja6wsk4I7OVgtPwYLjLXt&#10;eE9t6nMRQtjFqKDwvo6ldFlBBt3Y1sSBu9jGoA+wyaVusAvhppLTKJpJgyWHhgJrWheUXdN/o6DL&#10;du35sN3I3eicWL4lt3V6+lNq+Nn/fIPw1Pu3+OVOdJg/hecv4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SzPPBAAAA2wAAAA8AAAAAAAAAAAAAAAAAmAIAAGRycy9kb3du&#10;cmV2LnhtbFBLBQYAAAAABAAEAPUAAACGAwAAAAA=&#10;" filled="f" stroked="f"/>
                <w10:wrap anchorx="page" anchory="page"/>
              </v:group>
            </w:pict>
          </mc:Fallback>
        </mc:AlternateContent>
      </w:r>
      <w:r>
        <w:rPr>
          <w:noProof/>
          <w:szCs w:val="52"/>
          <w:lang w:eastAsia="nl-NL"/>
        </w:rPr>
        <mc:AlternateContent>
          <mc:Choice Requires="wpg">
            <w:drawing>
              <wp:anchor distT="0" distB="0" distL="114300" distR="114300" simplePos="0" relativeHeight="251666432" behindDoc="0" locked="0" layoutInCell="1" allowOverlap="1">
                <wp:simplePos x="0" y="0"/>
                <wp:positionH relativeFrom="page">
                  <wp:posOffset>5193665</wp:posOffset>
                </wp:positionH>
                <wp:positionV relativeFrom="page">
                  <wp:posOffset>18936335</wp:posOffset>
                </wp:positionV>
                <wp:extent cx="548640" cy="548640"/>
                <wp:effectExtent l="1270" t="1270" r="2540" b="2540"/>
                <wp:wrapNone/>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8"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9"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408.95pt;margin-top:1491.05pt;width:43.2pt;height:43.2pt;z-index:251666432;mso-position-horizontal-relative:page;mso-position-vertical-relative:page;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yczMAA&#10;AADaAAAADwAAAGRycy9kb3ducmV2LnhtbERPXWvCMBR9F/wP4Qq+aargGNVUhqLIYGNTN/Z4aW6b&#10;anNTkky7f788DPZ4ON+rdW9bcSMfGscKZtMMBHHpdMO1gvNpN3kEESKyxtYxKfihAOtiOFhhrt2d&#10;3+l2jLVIIRxyVGBi7HIpQ2nIYpi6jjhxlfMWY4K+ltrjPYXbVs6z7EFabDg1GOxoY6i8Hr+tAr3d&#10;89vzV/CvusLFiznvLh+frVLjUf+0BBGpj//iP/dBK0hb05V0A2Tx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TyczMAAAADaAAAADwAAAAAAAAAAAAAAAACYAgAAZHJzL2Rvd25y&#10;ZXYueG1sUEsFBgAAAAAEAAQA9QAAAIU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w10:wrap anchorx="page" anchory="page"/>
              </v:group>
            </w:pict>
          </mc:Fallback>
        </mc:AlternateContent>
      </w:r>
      <w:r>
        <w:rPr>
          <w:noProof/>
          <w:szCs w:val="52"/>
          <w:lang w:eastAsia="nl-NL"/>
        </w:rPr>
        <mc:AlternateContent>
          <mc:Choice Requires="wpg">
            <w:drawing>
              <wp:anchor distT="0" distB="0" distL="114300" distR="114300" simplePos="0" relativeHeight="251667456" behindDoc="0" locked="0" layoutInCell="1" allowOverlap="1">
                <wp:simplePos x="0" y="0"/>
                <wp:positionH relativeFrom="page">
                  <wp:posOffset>5193665</wp:posOffset>
                </wp:positionH>
                <wp:positionV relativeFrom="page">
                  <wp:posOffset>18936335</wp:posOffset>
                </wp:positionV>
                <wp:extent cx="548640" cy="548640"/>
                <wp:effectExtent l="1270" t="1270" r="2540" b="2540"/>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margin-left:408.95pt;margin-top:1491.05pt;width:43.2pt;height:43.2pt;z-index:251667456;mso-position-horizontal-relative:page;mso-position-vertical-relative:page;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gMFGgQAACQ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0zUsMA&#10;AADaAAAADwAAAGRycy9kb3ducmV2LnhtbESPQWsCMRSE70L/Q3iF3jRbwSJbo5SKIoJFtyo9PjbP&#10;zbablyVJdfvvG0HwOMzMN8xk1tlGnMmH2rGC50EGgrh0uuZKwf5z0R+DCBFZY+OYFPxRgNn0oTfB&#10;XLsL7+hcxEokCIccFZgY21zKUBqyGAauJU7eyXmLMUlfSe3xkuC2kcMse5EWa04LBlt6N1T+FL9W&#10;gZ4vebv+Cv5Dn3C0MfvF9+HYKPX02L29gojUxXv41l5pBSO4Xkk3QE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0zUs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p7asMA&#10;AADaAAAADwAAAGRycy9kb3ducmV2LnhtbESPT4vCMBTE7wt+h/AEL4um60GkGkUE2bIsiPXP+dE8&#10;22LzUpts2/32RhA8DjPzG2a57k0lWmpcaVnB1yQCQZxZXXKu4HTcjecgnEfWWFkmBf/kYL0afCwx&#10;1rbjA7Wpz0WAsItRQeF9HUvpsoIMuomtiYN3tY1BH2STS91gF+CmktMomkmDJYeFAmvaFpTd0j+j&#10;oMv27eX4+y33n5fE8j25b9Pzj1KjYb9ZgPDU+3f41U60ghk8r4Qb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p7asMAAADaAAAADwAAAAAAAAAAAAAAAACYAgAAZHJzL2Rv&#10;d25yZXYueG1sUEsFBgAAAAAEAAQA9QAAAIgDAAAAAA==&#10;" filled="f" stroked="f"/>
                <w10:wrap anchorx="page" anchory="page"/>
              </v:group>
            </w:pict>
          </mc:Fallback>
        </mc:AlternateContent>
      </w:r>
      <w:r>
        <w:rPr>
          <w:noProof/>
          <w:color w:val="4F271C"/>
          <w:sz w:val="32"/>
          <w:szCs w:val="32"/>
        </w:rPr>
        <w:t>Indelingsoftware</w:t>
      </w:r>
    </w:p>
    <w:p w:rsidR="00022E8E" w:rsidRDefault="00FA1E6F">
      <w:pPr>
        <w:pStyle w:val="Ondertitel"/>
      </w:pPr>
      <w:r>
        <w:t>Handleiding</w:t>
      </w:r>
    </w:p>
    <w:p w:rsidR="00022E8E" w:rsidRDefault="00007FA1">
      <w:r>
        <w:t>In de galerieën op het tabblad Invoegen bevinden zich items die zodanig zijn ontworpen dat deze bij het algemene uiterlijk van uw document passen. U kunt deze galerieën gebruiken om tabellen, kopteksten, voetteksten, lijsten, voorbladen en andere bouwstenen voor documenten in te voegen. Als u afbeeldingen, grafieken of diagrammen maakt, worden deze ook aangepast aan het huidige uiterlijk van uw document.</w:t>
      </w:r>
    </w:p>
    <w:p w:rsidR="00022E8E" w:rsidRDefault="00007FA1">
      <w:pPr>
        <w:pStyle w:val="Kop1"/>
      </w:pPr>
      <w:bookmarkStart w:id="0" w:name="_GoBack"/>
      <w:r>
        <w:t>Kop 1</w:t>
      </w:r>
    </w:p>
    <w:bookmarkEnd w:id="0"/>
    <w:p w:rsidR="00022E8E" w:rsidRDefault="00007FA1">
      <w:r>
        <w:t>U kunt de opmaak van in de documenttekst geselecteerde tekst gemakkelijk wijzigen door een uiterlijk voor de geselecteerde tekst te kiezen in de galerie Snelle stijlen op het tabblad Start. U kunt de tekst ook rechtstreeks opmaken met de andere besturingselementen op het tabblad Start. Voor de meeste besturingselementen hebt u de keuze uit het uiterlijk van het huidige thema of een opmaak die u zelf opgeeft.</w:t>
      </w:r>
    </w:p>
    <w:p w:rsidR="00022E8E" w:rsidRDefault="00007FA1">
      <w:pPr>
        <w:pStyle w:val="Kop2"/>
      </w:pPr>
      <w:r>
        <w:t>Kop 2</w:t>
      </w:r>
    </w:p>
    <w:p w:rsidR="00022E8E" w:rsidRDefault="00007FA1">
      <w:r>
        <w:t>Als u het algemene uiterlijk van uw document wilt wijzigen, dient u nieuwe thema-elementen op het tabblad Pagina-indeling te kiezen. Gebruik de opdracht Huidige reeks snelle stijlen wijzigen om de beschikbare uiterlijke in de galerie Snelle stijlen te wijzigen. In zowel de galerie Thema's als de galerie Snelle stijlen bevinden zich opdrachten waarmee u het uiterlijk van het document altijd kunt terugzetten naar het oorspronkelijke uiterlijk van de huidige sjabloon.</w:t>
      </w:r>
    </w:p>
    <w:p w:rsidR="00022E8E" w:rsidRDefault="00007FA1">
      <w:r>
        <w:t>In de galerieën op het tabblad Invoegen bevinden zich items die zodanig zijn ontworpen dat deze bij het algemene uiterlijk van uw document passen. U kunt deze galerieën gebruiken om tabellen, kopteksten, voetteksten, lijsten, voorbladen en andere bouwstenen voor documenten in te voegen. Als u afbeeldingen, grafieken of diagrammen maakt, worden deze ook aangepast aan het huidige uiterlijk van uw document.</w:t>
      </w:r>
    </w:p>
    <w:p w:rsidR="00022E8E" w:rsidRDefault="00007FA1">
      <w:r>
        <w:t>U kunt de opmaak van in de documenttekst geselecteerde tekst gemakkelijk wijzigen door een uiterlijk voor de geselecteerde tekst te kiezen in de galerie Snelle stijlen op het tabblad Start. U kunt de tekst ook rechtstreeks opmaken met de andere besturingselementen op het tabblad Start. Voor de meeste besturingselementen hebt u de keuze uit het uiterlijk van het huidige thema of een opmaak die u zelf opgeeft.</w:t>
      </w:r>
    </w:p>
    <w:p w:rsidR="00022E8E" w:rsidRDefault="00FA1E6F">
      <w:pPr>
        <w:rPr>
          <w:color w:val="auto"/>
        </w:rPr>
      </w:pPr>
      <w:r>
        <w:rPr>
          <w:noProof/>
          <w:lang w:eastAsia="nl-NL"/>
        </w:rPr>
        <w:lastRenderedPageBreak/>
        <mc:AlternateContent>
          <mc:Choice Requires="wps">
            <w:drawing>
              <wp:anchor distT="0" distB="0" distL="114300" distR="114300" simplePos="0" relativeHeight="251669504" behindDoc="0" locked="0" layoutInCell="1" allowOverlap="1">
                <wp:simplePos x="0" y="0"/>
                <wp:positionH relativeFrom="margin">
                  <wp:posOffset>2146935</wp:posOffset>
                </wp:positionH>
                <wp:positionV relativeFrom="margin">
                  <wp:posOffset>4832985</wp:posOffset>
                </wp:positionV>
                <wp:extent cx="3288665" cy="2486025"/>
                <wp:effectExtent l="40640" t="46990" r="42545" b="38735"/>
                <wp:wrapSquare wrapText="bothSides"/>
                <wp:docPr id="3"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88665" cy="2486025"/>
                        </a:xfrm>
                        <a:prstGeom prst="bracketPair">
                          <a:avLst>
                            <a:gd name="adj" fmla="val 16667"/>
                          </a:avLst>
                        </a:prstGeom>
                        <a:solidFill>
                          <a:srgbClr val="FFFFFF"/>
                        </a:solidFill>
                        <a:ln w="76200">
                          <a:solidFill>
                            <a:srgbClr val="FE8637"/>
                          </a:solidFill>
                          <a:round/>
                          <a:headEnd/>
                          <a:tailEnd/>
                        </a:ln>
                        <a:effectLst/>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022E8E" w:rsidRPr="00FA1E6F" w:rsidRDefault="00007FA1">
                            <w:pPr>
                              <w:spacing w:after="100"/>
                              <w:rPr>
                                <w:color w:val="E65B01"/>
                                <w:sz w:val="28"/>
                                <w:szCs w:val="28"/>
                              </w:rPr>
                            </w:pPr>
                            <w:r w:rsidRPr="00FA1E6F">
                              <w:rPr>
                                <w:color w:val="E65B01"/>
                                <w:sz w:val="28"/>
                                <w:szCs w:val="28"/>
                              </w:rPr>
                              <w:t>U kunt de opmaak van in de documenttekst geselecteerde tekst gemakkelijk wijzigen door een uiterlijk voor de geselecteerde tekst te kiezen in de galerie Snelle stijlen op het tabblad Schrijven.</w:t>
                            </w:r>
                          </w:p>
                        </w:txbxContent>
                      </wps:txbx>
                      <wps:bodyPr rot="0" vert="horz" wrap="square" lIns="182880" tIns="228600" rIns="137160" bIns="228600" anchor="ctr" anchorCtr="0" upright="1">
                        <a:spAutoFit/>
                      </wps:bodyPr>
                    </wps:wsp>
                  </a:graphicData>
                </a:graphic>
                <wp14:sizeRelH relativeFrom="page">
                  <wp14:pctWidth>0</wp14:pctWidth>
                </wp14:sizeRelH>
                <wp14:sizeRelV relativeFrom="page">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67" o:spid="_x0000_s1028" type="#_x0000_t185" style="position:absolute;margin-left:169.05pt;margin-top:380.55pt;width:258.95pt;height:195.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" filled="t" strokecolor="#fe8637" strokeweight="6pt">
                <v:shadow opacity=".5"/>
                <v:textbox style="mso-fit-shape-to-text:t" inset="14.4pt,18pt,10.8pt,18pt">
                  <w:txbxContent>
                    <w:p w:rsidR="00022E8E" w:rsidRPr="00FA1E6F" w:rsidRDefault="00007FA1">
                      <w:pPr>
                        <w:spacing w:after="100"/>
                        <w:rPr>
                          <w:color w:val="E65B01"/>
                          <w:sz w:val="28"/>
                          <w:szCs w:val="28"/>
                        </w:rPr>
                      </w:pPr>
                      <w:r w:rsidRPr="00FA1E6F">
                        <w:rPr>
                          <w:color w:val="E65B01"/>
                          <w:sz w:val="28"/>
                          <w:szCs w:val="28"/>
                        </w:rPr>
                        <w:t>U kunt de opmaak van in de documenttekst geselecteerde tekst gemakkelijk wijzigen door een uiterlijk voor de geselecteerde tekst te kiezen in de galerie Snelle stijlen op het tabblad Schrijven.</w:t>
                      </w:r>
                    </w:p>
                  </w:txbxContent>
                </v:textbox>
                <w10:wrap type="square" anchorx="margin" anchory="margin"/>
              </v:shape>
            </w:pict>
          </mc:Fallback>
        </mc:AlternateContent>
      </w:r>
      <w:r w:rsidR="00007FA1">
        <w:t xml:space="preserve">Als u het algemene uiterlijk van uw document wilt wijzigen, dient u nieuwe thema-elementen op het tabblad Pagina-indeling te kiezen. Gebruik de opdracht Huidige reeks snelle stijlen wijzigen om de beschikbare uiterlijke in de galerie Snelle stijlen te wijzigen. In zowel de galerie Thema's als de galerie Snelle stijlen bevinden zich opdrachten waarmee u het uiterlijk van het document altijd kunt terugzetten naar het oorspronkelijke uiterlijk van de huidige sjabloon. </w:t>
      </w:r>
    </w:p>
    <w:sectPr w:rsidR="00022E8E" w:rsidSect="00022E8E">
      <w:headerReference w:type="default" r:id="rId8"/>
      <w:footerReference w:type="default" r:id="rId9"/>
      <w:pgSz w:w="11907" w:h="16839"/>
      <w:pgMar w:top="1418" w:right="1843" w:bottom="1418" w:left="1843"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106B" w:rsidRDefault="00D9106B">
      <w:pPr>
        <w:spacing w:after="0" w:line="240" w:lineRule="auto"/>
      </w:pPr>
      <w:r>
        <w:separator/>
      </w:r>
    </w:p>
  </w:endnote>
  <w:endnote w:type="continuationSeparator" w:id="0">
    <w:p w:rsidR="00D9106B" w:rsidRDefault="00D91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2E8E" w:rsidRDefault="00D9106B" w:rsidP="00FA1E6F">
    <w:pPr>
      <w:pStyle w:val="Voettekst"/>
      <w:jc w:val="right"/>
    </w:pPr>
    <w:r>
      <w:fldChar w:fldCharType="begin"/>
    </w:r>
    <w:r>
      <w:instrText xml:space="preserve"> PAGE </w:instrText>
    </w:r>
    <w:r>
      <w:fldChar w:fldCharType="separate"/>
    </w:r>
    <w:r w:rsidR="00FA1E6F">
      <w:rPr>
        <w:noProof/>
      </w:rPr>
      <w:t>1</w:t>
    </w:r>
    <w:r>
      <w:rPr>
        <w:noProof/>
      </w:rPr>
      <w:fldChar w:fldCharType="end"/>
    </w:r>
    <w:r w:rsidR="00007FA1">
      <w:t xml:space="preserve"> </w:t>
    </w:r>
    <w:r w:rsidR="00FA1E6F">
      <w:rPr>
        <w:noProof/>
        <w:lang w:eastAsia="nl-NL"/>
      </w:rPr>
      <mc:AlternateContent>
        <mc:Choice Requires="wps">
          <w:drawing>
            <wp:inline distT="0" distB="0" distL="0" distR="0">
              <wp:extent cx="91440" cy="91440"/>
              <wp:effectExtent l="27940" t="23495" r="23495" b="27940"/>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rgbClr val="FE8637"/>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" filled="f" fillcolor="#ff7d26" strokecolor="#fe8637"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106B" w:rsidRDefault="00D9106B">
      <w:pPr>
        <w:spacing w:after="0" w:line="240" w:lineRule="auto"/>
      </w:pPr>
      <w:r>
        <w:separator/>
      </w:r>
    </w:p>
  </w:footnote>
  <w:footnote w:type="continuationSeparator" w:id="0">
    <w:p w:rsidR="00D9106B" w:rsidRDefault="00D910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2E8E" w:rsidRDefault="00FA1E6F" w:rsidP="00FA1E6F">
    <w:pPr>
      <w:pStyle w:val="Koptekst"/>
      <w:jc w:val="right"/>
    </w:pPr>
    <w:r>
      <w:rPr>
        <w:noProof/>
        <w:lang w:eastAsia="nl-NL"/>
      </w:rPr>
      <mc:AlternateContent>
        <mc:Choice Requires="wps">
          <w:drawing>
            <wp:anchor distT="0" distB="0" distL="114300" distR="114300" simplePos="0" relativeHeight="251660288" behindDoc="0" locked="0" layoutInCell="1" allowOverlap="1">
              <wp:simplePos x="0" y="0"/>
              <wp:positionH relativeFrom="page">
                <wp:posOffset>7340600</wp:posOffset>
              </wp:positionH>
              <wp:positionV relativeFrom="page">
                <wp:posOffset>-96520</wp:posOffset>
              </wp:positionV>
              <wp:extent cx="0" cy="10885805"/>
              <wp:effectExtent l="6350" t="6350" r="12700" b="14605"/>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85805"/>
                      </a:xfrm>
                      <a:prstGeom prst="straightConnector1">
                        <a:avLst/>
                      </a:prstGeom>
                      <a:noFill/>
                      <a:ln w="12700">
                        <a:solidFill>
                          <a:srgbClr val="FE8637"/>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Shape 8" o:spid="_x0000_s1026" type="#_x0000_t32" style="position:absolute;margin-left:578pt;margin-top:-7.6pt;width:0;height:857.15pt;z-index:251660288;visibility:visible;mso-wrap-style:square;mso-width-percent:0;mso-height-percent:1020;mso-wrap-distance-left:9pt;mso-wrap-distance-top:0;mso-wrap-distance-right:9pt;mso-wrap-distance-bottom:0;mso-position-horizontal:absolute;mso-position-horizontal-relative:page;mso-position-vertical:absolute;mso-position-vertical-relative:page;mso-width-percent:0;mso-height-percent:102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" strokecolor="#fe8637" strokeweight="1pt">
              <w10:wrap anchorx="page" anchory="page"/>
            </v:shape>
          </w:pict>
        </mc:Fallback>
      </mc:AlternateContent>
    </w:r>
    <w:r>
      <w:rPr>
        <w:sz w:val="16"/>
        <w:szCs w:val="16"/>
      </w:rPr>
      <w:t>November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F09ED"/>
    <w:multiLevelType w:val="multilevel"/>
    <w:tmpl w:val="CD40BF9A"/>
    <w:styleLink w:val="Lijstmetopsommingstekens"/>
    <w:lvl w:ilvl="0">
      <w:start w:val="1"/>
      <w:numFmt w:val="bullet"/>
      <w:lvlText w:val=""/>
      <w:lvlJc w:val="left"/>
      <w:pPr>
        <w:ind w:left="245" w:hanging="245"/>
      </w:pPr>
      <w:rPr>
        <w:rFonts w:ascii="Century Schoolbook" w:eastAsia="Times New Roman" w:hAnsi="Wingdings 2" w:cs="Times New Roman" w:hint="default"/>
        <w:color w:val="FE8637"/>
        <w:sz w:val="16"/>
        <w:szCs w:val="16"/>
      </w:rPr>
    </w:lvl>
    <w:lvl w:ilvl="1">
      <w:start w:val="1"/>
      <w:numFmt w:val="bullet"/>
      <w:lvlText w:val=""/>
      <w:lvlJc w:val="left"/>
      <w:pPr>
        <w:ind w:left="490" w:hanging="245"/>
      </w:pPr>
      <w:rPr>
        <w:rFonts w:ascii="Symbol" w:hAnsi="Symbol" w:hint="default"/>
        <w:color w:val="FE8637"/>
        <w:sz w:val="18"/>
      </w:rPr>
    </w:lvl>
    <w:lvl w:ilvl="2">
      <w:start w:val="1"/>
      <w:numFmt w:val="bullet"/>
      <w:lvlText w:val=""/>
      <w:lvlJc w:val="left"/>
      <w:pPr>
        <w:ind w:left="735" w:hanging="245"/>
      </w:pPr>
      <w:rPr>
        <w:rFonts w:ascii="Symbol" w:hAnsi="Symbol" w:hint="default"/>
        <w:color w:val="FE8637"/>
        <w:sz w:val="18"/>
      </w:rPr>
    </w:lvl>
    <w:lvl w:ilvl="3">
      <w:start w:val="1"/>
      <w:numFmt w:val="bullet"/>
      <w:lvlText w:val=""/>
      <w:lvlJc w:val="left"/>
      <w:pPr>
        <w:ind w:left="980" w:hanging="245"/>
      </w:pPr>
      <w:rPr>
        <w:rFonts w:ascii="Symbol" w:hAnsi="Symbol" w:hint="default"/>
        <w:color w:val="E65B01"/>
        <w:sz w:val="12"/>
      </w:rPr>
    </w:lvl>
    <w:lvl w:ilvl="4">
      <w:start w:val="1"/>
      <w:numFmt w:val="bullet"/>
      <w:lvlText w:val=""/>
      <w:lvlJc w:val="left"/>
      <w:pPr>
        <w:ind w:left="1225" w:hanging="245"/>
      </w:pPr>
      <w:rPr>
        <w:rFonts w:ascii="Symbol" w:hAnsi="Symbol" w:hint="default"/>
        <w:color w:val="E65B01"/>
        <w:sz w:val="12"/>
      </w:rPr>
    </w:lvl>
    <w:lvl w:ilvl="5">
      <w:start w:val="1"/>
      <w:numFmt w:val="bullet"/>
      <w:lvlText w:val=""/>
      <w:lvlJc w:val="left"/>
      <w:pPr>
        <w:ind w:left="1470" w:hanging="245"/>
      </w:pPr>
      <w:rPr>
        <w:rFonts w:ascii="Symbol" w:hAnsi="Symbol" w:hint="default"/>
        <w:color w:val="777C84"/>
        <w:sz w:val="12"/>
      </w:rPr>
    </w:lvl>
    <w:lvl w:ilvl="6">
      <w:start w:val="1"/>
      <w:numFmt w:val="bullet"/>
      <w:lvlText w:val=""/>
      <w:lvlJc w:val="left"/>
      <w:pPr>
        <w:ind w:left="1715" w:hanging="245"/>
      </w:pPr>
      <w:rPr>
        <w:rFonts w:ascii="Symbol" w:hAnsi="Symbol" w:hint="default"/>
        <w:color w:val="777C84"/>
        <w:sz w:val="12"/>
      </w:rPr>
    </w:lvl>
    <w:lvl w:ilvl="7">
      <w:start w:val="1"/>
      <w:numFmt w:val="bullet"/>
      <w:lvlText w:val=""/>
      <w:lvlJc w:val="left"/>
      <w:pPr>
        <w:ind w:left="1960" w:hanging="245"/>
      </w:pPr>
      <w:rPr>
        <w:rFonts w:ascii="Symbol" w:hAnsi="Symbol" w:hint="default"/>
        <w:color w:val="777C84"/>
        <w:sz w:val="12"/>
      </w:rPr>
    </w:lvl>
    <w:lvl w:ilvl="8">
      <w:start w:val="1"/>
      <w:numFmt w:val="bullet"/>
      <w:lvlText w:val=""/>
      <w:lvlJc w:val="left"/>
      <w:pPr>
        <w:ind w:left="2205" w:hanging="245"/>
      </w:pPr>
      <w:rPr>
        <w:rFonts w:ascii="Symbol" w:hAnsi="Symbol" w:hint="default"/>
        <w:color w:val="777C84"/>
        <w:sz w:val="12"/>
      </w:rPr>
    </w:lvl>
  </w:abstractNum>
  <w:abstractNum w:abstractNumId="1">
    <w:nsid w:val="197E3499"/>
    <w:multiLevelType w:val="multilevel"/>
    <w:tmpl w:val="85C08436"/>
    <w:styleLink w:val="Genummerdelijst"/>
    <w:lvl w:ilvl="0">
      <w:start w:val="1"/>
      <w:numFmt w:val="decimal"/>
      <w:lvlText w:val="%1)"/>
      <w:lvlJc w:val="left"/>
      <w:pPr>
        <w:ind w:left="288" w:hanging="288"/>
      </w:pPr>
      <w:rPr>
        <w:rFonts w:ascii="Century Schoolbook" w:eastAsia="Times New Roman" w:cs="Times New Roman" w:hint="default"/>
        <w:szCs w:val="20"/>
      </w:rPr>
    </w:lvl>
    <w:lvl w:ilvl="1">
      <w:start w:val="1"/>
      <w:numFmt w:val="lowerLetter"/>
      <w:lvlText w:val="%2)"/>
      <w:lvlJc w:val="left"/>
      <w:pPr>
        <w:ind w:left="576" w:hanging="288"/>
      </w:pPr>
      <w:rPr>
        <w:rFonts w:hint="default"/>
        <w:color w:val="575F6D"/>
      </w:rPr>
    </w:lvl>
    <w:lvl w:ilvl="2">
      <w:start w:val="1"/>
      <w:numFmt w:val="lowerRoman"/>
      <w:lvlText w:val="%3)"/>
      <w:lvlJc w:val="left"/>
      <w:pPr>
        <w:ind w:left="864" w:hanging="288"/>
      </w:pPr>
      <w:rPr>
        <w:rFonts w:hint="default"/>
        <w:color w:val="575F6D"/>
      </w:rPr>
    </w:lvl>
    <w:lvl w:ilvl="3">
      <w:start w:val="1"/>
      <w:numFmt w:val="decimal"/>
      <w:lvlText w:val="(%4)"/>
      <w:lvlJc w:val="left"/>
      <w:pPr>
        <w:ind w:left="1152" w:hanging="288"/>
      </w:pPr>
      <w:rPr>
        <w:rFonts w:hint="default"/>
        <w:color w:val="575F6D"/>
      </w:rPr>
    </w:lvl>
    <w:lvl w:ilvl="4">
      <w:start w:val="1"/>
      <w:numFmt w:val="lowerLetter"/>
      <w:lvlText w:val="(%5)"/>
      <w:lvlJc w:val="left"/>
      <w:pPr>
        <w:ind w:left="1440" w:hanging="288"/>
      </w:pPr>
      <w:rPr>
        <w:rFonts w:hint="default"/>
        <w:color w:val="575F6D"/>
      </w:rPr>
    </w:lvl>
    <w:lvl w:ilvl="5">
      <w:start w:val="1"/>
      <w:numFmt w:val="lowerRoman"/>
      <w:lvlText w:val="(%6)"/>
      <w:lvlJc w:val="left"/>
      <w:pPr>
        <w:ind w:left="1728" w:hanging="288"/>
      </w:pPr>
      <w:rPr>
        <w:rFonts w:hint="default"/>
        <w:color w:val="575F6D"/>
      </w:rPr>
    </w:lvl>
    <w:lvl w:ilvl="6">
      <w:start w:val="1"/>
      <w:numFmt w:val="decimal"/>
      <w:lvlText w:val="%7."/>
      <w:lvlJc w:val="left"/>
      <w:pPr>
        <w:ind w:left="2016" w:hanging="288"/>
      </w:pPr>
      <w:rPr>
        <w:rFonts w:hint="default"/>
        <w:color w:val="575F6D"/>
      </w:rPr>
    </w:lvl>
    <w:lvl w:ilvl="7">
      <w:start w:val="1"/>
      <w:numFmt w:val="lowerLetter"/>
      <w:lvlText w:val="%8."/>
      <w:lvlJc w:val="left"/>
      <w:pPr>
        <w:ind w:left="2304" w:hanging="288"/>
      </w:pPr>
      <w:rPr>
        <w:rFonts w:hint="default"/>
        <w:color w:val="575F6D"/>
      </w:rPr>
    </w:lvl>
    <w:lvl w:ilvl="8">
      <w:start w:val="1"/>
      <w:numFmt w:val="lowerRoman"/>
      <w:lvlText w:val="%9."/>
      <w:lvlJc w:val="left"/>
      <w:pPr>
        <w:ind w:left="2592" w:hanging="288"/>
      </w:pPr>
      <w:rPr>
        <w:rFonts w:hint="default"/>
        <w:color w:val="575F6D"/>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9"/>
  <w:hyphenationZone w:val="4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E6F"/>
    <w:rsid w:val="00007FA1"/>
    <w:rsid w:val="00022E8E"/>
    <w:rsid w:val="00D9106B"/>
    <w:rsid w:val="00FA1E6F"/>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Schoolbook" w:eastAsia="Century Schoolbook" w:hAnsi="Century Schoolbook" w:cs="Times New Roman"/>
        <w:lang w:val="nl-NL" w:eastAsia="nl-NL" w:bidi="ar-SA"/>
      </w:rPr>
    </w:rPrDefault>
    <w:pPrDefault/>
  </w:docDefaults>
  <w:latentStyles w:defLockedState="0" w:defUIPriority="99" w:defSemiHidden="1" w:defUnhideWhenUsed="0" w:defQFormat="1" w:count="267">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6"/>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Standaard">
    <w:name w:val="Normal"/>
    <w:qFormat/>
    <w:rsid w:val="00022E8E"/>
    <w:pPr>
      <w:spacing w:after="200" w:line="276" w:lineRule="auto"/>
    </w:pPr>
    <w:rPr>
      <w:rFonts w:eastAsia="Times New Roman"/>
      <w:color w:val="414751"/>
      <w:lang w:eastAsia="en-US"/>
    </w:rPr>
  </w:style>
  <w:style w:type="paragraph" w:styleId="Kop1">
    <w:name w:val="heading 1"/>
    <w:basedOn w:val="Standaard"/>
    <w:next w:val="Standaard"/>
    <w:link w:val="Kop1Char"/>
    <w:uiPriority w:val="9"/>
    <w:unhideWhenUsed/>
    <w:qFormat/>
    <w:rsid w:val="00022E8E"/>
    <w:pPr>
      <w:spacing w:before="360" w:after="40"/>
      <w:outlineLvl w:val="0"/>
    </w:pPr>
    <w:rPr>
      <w:smallCaps/>
      <w:spacing w:val="5"/>
      <w:sz w:val="32"/>
      <w:szCs w:val="32"/>
    </w:rPr>
  </w:style>
  <w:style w:type="paragraph" w:styleId="Kop2">
    <w:name w:val="heading 2"/>
    <w:basedOn w:val="Standaard"/>
    <w:next w:val="Standaard"/>
    <w:link w:val="Kop2Char"/>
    <w:uiPriority w:val="9"/>
    <w:unhideWhenUsed/>
    <w:qFormat/>
    <w:rsid w:val="00022E8E"/>
    <w:pPr>
      <w:spacing w:after="0"/>
      <w:outlineLvl w:val="1"/>
    </w:pPr>
    <w:rPr>
      <w:sz w:val="28"/>
      <w:szCs w:val="28"/>
    </w:rPr>
  </w:style>
  <w:style w:type="paragraph" w:styleId="Kop3">
    <w:name w:val="heading 3"/>
    <w:basedOn w:val="Standaard"/>
    <w:next w:val="Standaard"/>
    <w:link w:val="Kop3Char"/>
    <w:uiPriority w:val="9"/>
    <w:semiHidden/>
    <w:unhideWhenUsed/>
    <w:qFormat/>
    <w:rsid w:val="00022E8E"/>
    <w:pPr>
      <w:spacing w:after="0"/>
      <w:outlineLvl w:val="2"/>
    </w:pPr>
    <w:rPr>
      <w:spacing w:val="5"/>
      <w:sz w:val="24"/>
      <w:szCs w:val="24"/>
    </w:rPr>
  </w:style>
  <w:style w:type="paragraph" w:styleId="Kop4">
    <w:name w:val="heading 4"/>
    <w:basedOn w:val="Standaard"/>
    <w:next w:val="Standaard"/>
    <w:link w:val="Kop4Char"/>
    <w:uiPriority w:val="9"/>
    <w:semiHidden/>
    <w:unhideWhenUsed/>
    <w:qFormat/>
    <w:rsid w:val="00022E8E"/>
    <w:pPr>
      <w:spacing w:after="0"/>
      <w:outlineLvl w:val="3"/>
    </w:pPr>
    <w:rPr>
      <w:color w:val="E65B01"/>
      <w:sz w:val="22"/>
      <w:szCs w:val="22"/>
    </w:rPr>
  </w:style>
  <w:style w:type="paragraph" w:styleId="Kop5">
    <w:name w:val="heading 5"/>
    <w:basedOn w:val="Standaard"/>
    <w:next w:val="Standaard"/>
    <w:link w:val="Kop5Char"/>
    <w:uiPriority w:val="9"/>
    <w:semiHidden/>
    <w:unhideWhenUsed/>
    <w:qFormat/>
    <w:rsid w:val="00022E8E"/>
    <w:pPr>
      <w:spacing w:after="0"/>
      <w:outlineLvl w:val="4"/>
    </w:pPr>
    <w:rPr>
      <w:i/>
      <w:iCs/>
      <w:color w:val="E65B01"/>
      <w:sz w:val="22"/>
      <w:szCs w:val="22"/>
    </w:rPr>
  </w:style>
  <w:style w:type="paragraph" w:styleId="Kop6">
    <w:name w:val="heading 6"/>
    <w:basedOn w:val="Standaard"/>
    <w:next w:val="Standaard"/>
    <w:link w:val="Kop6Char"/>
    <w:uiPriority w:val="9"/>
    <w:semiHidden/>
    <w:unhideWhenUsed/>
    <w:qFormat/>
    <w:rsid w:val="00022E8E"/>
    <w:pPr>
      <w:spacing w:after="0"/>
      <w:outlineLvl w:val="5"/>
    </w:pPr>
    <w:rPr>
      <w:b/>
      <w:bCs/>
      <w:color w:val="E65B01"/>
    </w:rPr>
  </w:style>
  <w:style w:type="paragraph" w:styleId="Kop7">
    <w:name w:val="heading 7"/>
    <w:basedOn w:val="Standaard"/>
    <w:next w:val="Standaard"/>
    <w:link w:val="Kop7Char"/>
    <w:uiPriority w:val="9"/>
    <w:semiHidden/>
    <w:unhideWhenUsed/>
    <w:qFormat/>
    <w:rsid w:val="00022E8E"/>
    <w:pPr>
      <w:spacing w:after="0"/>
      <w:outlineLvl w:val="6"/>
    </w:pPr>
    <w:rPr>
      <w:b/>
      <w:bCs/>
      <w:i/>
      <w:iCs/>
      <w:color w:val="E65B01"/>
    </w:rPr>
  </w:style>
  <w:style w:type="paragraph" w:styleId="Kop8">
    <w:name w:val="heading 8"/>
    <w:basedOn w:val="Standaard"/>
    <w:next w:val="Standaard"/>
    <w:link w:val="Kop8Char"/>
    <w:uiPriority w:val="9"/>
    <w:semiHidden/>
    <w:unhideWhenUsed/>
    <w:qFormat/>
    <w:rsid w:val="00022E8E"/>
    <w:pPr>
      <w:spacing w:after="0"/>
      <w:outlineLvl w:val="7"/>
    </w:pPr>
    <w:rPr>
      <w:b/>
      <w:bCs/>
      <w:color w:val="3667C3"/>
    </w:rPr>
  </w:style>
  <w:style w:type="paragraph" w:styleId="Kop9">
    <w:name w:val="heading 9"/>
    <w:basedOn w:val="Standaard"/>
    <w:next w:val="Standaard"/>
    <w:link w:val="Kop9Char"/>
    <w:uiPriority w:val="9"/>
    <w:semiHidden/>
    <w:unhideWhenUsed/>
    <w:qFormat/>
    <w:rsid w:val="00022E8E"/>
    <w:pPr>
      <w:spacing w:after="0"/>
      <w:outlineLvl w:val="8"/>
    </w:pPr>
    <w:rPr>
      <w:b/>
      <w:bCs/>
      <w:i/>
      <w:iCs/>
      <w:color w:val="3667C3"/>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022E8E"/>
    <w:rPr>
      <w:rFonts w:ascii="Century Schoolbook" w:eastAsia="Times New Roman" w:hAnsi="Century Schoolbook" w:cs="Times New Roman"/>
      <w:smallCaps/>
      <w:color w:val="414751"/>
      <w:spacing w:val="5"/>
      <w:sz w:val="32"/>
      <w:szCs w:val="32"/>
    </w:rPr>
  </w:style>
  <w:style w:type="character" w:customStyle="1" w:styleId="Kop2Char">
    <w:name w:val="Kop 2 Char"/>
    <w:link w:val="Kop2"/>
    <w:uiPriority w:val="9"/>
    <w:rsid w:val="00022E8E"/>
    <w:rPr>
      <w:rFonts w:ascii="Century Schoolbook" w:eastAsia="Times New Roman" w:hAnsi="Century Schoolbook" w:cs="Times New Roman"/>
      <w:color w:val="414751"/>
      <w:sz w:val="28"/>
      <w:szCs w:val="28"/>
    </w:rPr>
  </w:style>
  <w:style w:type="paragraph" w:styleId="Titel">
    <w:name w:val="Title"/>
    <w:basedOn w:val="Standaard"/>
    <w:link w:val="TitelChar"/>
    <w:uiPriority w:val="10"/>
    <w:qFormat/>
    <w:rsid w:val="00022E8E"/>
    <w:rPr>
      <w:smallCaps/>
      <w:color w:val="FE8637"/>
      <w:spacing w:val="10"/>
      <w:sz w:val="48"/>
      <w:szCs w:val="48"/>
    </w:rPr>
  </w:style>
  <w:style w:type="character" w:customStyle="1" w:styleId="TitelChar">
    <w:name w:val="Titel Char"/>
    <w:link w:val="Titel"/>
    <w:uiPriority w:val="10"/>
    <w:rsid w:val="00022E8E"/>
    <w:rPr>
      <w:rFonts w:ascii="Century Schoolbook" w:eastAsia="Times New Roman" w:hAnsi="Century Schoolbook" w:cs="Times New Roman"/>
      <w:smallCaps/>
      <w:color w:val="FE8637"/>
      <w:spacing w:val="10"/>
      <w:sz w:val="48"/>
      <w:szCs w:val="48"/>
    </w:rPr>
  </w:style>
  <w:style w:type="paragraph" w:styleId="Ondertitel">
    <w:name w:val="Subtitle"/>
    <w:basedOn w:val="Standaard"/>
    <w:link w:val="OndertitelChar"/>
    <w:uiPriority w:val="11"/>
    <w:qFormat/>
    <w:rsid w:val="00022E8E"/>
    <w:rPr>
      <w:i/>
      <w:iCs/>
      <w:color w:val="575F6D"/>
      <w:spacing w:val="5"/>
      <w:sz w:val="24"/>
      <w:szCs w:val="24"/>
    </w:rPr>
  </w:style>
  <w:style w:type="character" w:customStyle="1" w:styleId="OndertitelChar">
    <w:name w:val="Ondertitel Char"/>
    <w:link w:val="Ondertitel"/>
    <w:uiPriority w:val="11"/>
    <w:rsid w:val="00022E8E"/>
    <w:rPr>
      <w:i/>
      <w:iCs/>
      <w:color w:val="575F6D"/>
      <w:spacing w:val="5"/>
      <w:sz w:val="24"/>
      <w:szCs w:val="24"/>
    </w:rPr>
  </w:style>
  <w:style w:type="paragraph" w:styleId="Ballontekst">
    <w:name w:val="Balloon Text"/>
    <w:basedOn w:val="Standaard"/>
    <w:link w:val="BallontekstChar"/>
    <w:uiPriority w:val="99"/>
    <w:semiHidden/>
    <w:unhideWhenUsed/>
    <w:rsid w:val="00022E8E"/>
    <w:pPr>
      <w:spacing w:after="0" w:line="240" w:lineRule="auto"/>
    </w:pPr>
    <w:rPr>
      <w:rFonts w:eastAsiaTheme="minorEastAsia" w:hAnsi="Tahoma"/>
      <w:color w:val="414751" w:themeColor="text2" w:themeShade="BF"/>
      <w:sz w:val="16"/>
      <w:szCs w:val="16"/>
    </w:rPr>
  </w:style>
  <w:style w:type="character" w:customStyle="1" w:styleId="BallontekstChar">
    <w:name w:val="Ballontekst Char"/>
    <w:link w:val="Ballontekst"/>
    <w:uiPriority w:val="99"/>
    <w:semiHidden/>
    <w:rsid w:val="00022E8E"/>
    <w:rPr>
      <w:rFonts w:eastAsia="Times New Roman" w:hAnsi="Tahoma"/>
      <w:color w:val="414751"/>
      <w:sz w:val="16"/>
      <w:szCs w:val="16"/>
      <w:lang w:val="nl-NL"/>
    </w:rPr>
  </w:style>
  <w:style w:type="character" w:styleId="Titelvanboek">
    <w:name w:val="Book Title"/>
    <w:uiPriority w:val="33"/>
    <w:qFormat/>
    <w:rsid w:val="00022E8E"/>
    <w:rPr>
      <w:rFonts w:eastAsia="Times New Roman" w:cs="Times New Roman"/>
      <w:bCs w:val="0"/>
      <w:iCs w:val="0"/>
      <w:smallCaps/>
      <w:color w:val="000000"/>
      <w:spacing w:val="10"/>
      <w:szCs w:val="20"/>
      <w:lang w:val="nl-NL"/>
    </w:rPr>
  </w:style>
  <w:style w:type="numbering" w:customStyle="1" w:styleId="Lijstmetopsommingstekens">
    <w:name w:val="Lijst met opsommingstekens"/>
    <w:uiPriority w:val="99"/>
    <w:rsid w:val="00022E8E"/>
    <w:pPr>
      <w:numPr>
        <w:numId w:val="1"/>
      </w:numPr>
    </w:pPr>
  </w:style>
  <w:style w:type="paragraph" w:styleId="Bijschrift">
    <w:name w:val="caption"/>
    <w:basedOn w:val="Standaard"/>
    <w:next w:val="Standaard"/>
    <w:uiPriority w:val="99"/>
    <w:unhideWhenUsed/>
    <w:rsid w:val="00022E8E"/>
    <w:pPr>
      <w:spacing w:line="240" w:lineRule="auto"/>
      <w:jc w:val="right"/>
    </w:pPr>
    <w:rPr>
      <w:b/>
      <w:bCs/>
      <w:color w:val="E65B01"/>
      <w:sz w:val="16"/>
      <w:szCs w:val="16"/>
    </w:rPr>
  </w:style>
  <w:style w:type="character" w:styleId="Nadruk">
    <w:name w:val="Emphasis"/>
    <w:uiPriority w:val="20"/>
    <w:qFormat/>
    <w:rsid w:val="00022E8E"/>
    <w:rPr>
      <w:rFonts w:eastAsia="Times New Roman" w:cs="Times New Roman"/>
      <w:b/>
      <w:bCs/>
      <w:i/>
      <w:iCs/>
      <w:color w:val="2B2F36"/>
      <w:spacing w:val="10"/>
      <w:sz w:val="18"/>
      <w:szCs w:val="18"/>
      <w:lang w:val="nl-NL"/>
    </w:rPr>
  </w:style>
  <w:style w:type="paragraph" w:styleId="Voettekst">
    <w:name w:val="footer"/>
    <w:basedOn w:val="Standaard"/>
    <w:link w:val="VoettekstChar"/>
    <w:uiPriority w:val="99"/>
    <w:unhideWhenUsed/>
    <w:rsid w:val="00022E8E"/>
    <w:pPr>
      <w:tabs>
        <w:tab w:val="center" w:pos="4680"/>
        <w:tab w:val="right" w:pos="9360"/>
      </w:tabs>
      <w:spacing w:after="0" w:line="240" w:lineRule="auto"/>
    </w:pPr>
  </w:style>
  <w:style w:type="character" w:customStyle="1" w:styleId="VoettekstChar">
    <w:name w:val="Voettekst Char"/>
    <w:link w:val="Voettekst"/>
    <w:uiPriority w:val="99"/>
    <w:rsid w:val="00022E8E"/>
    <w:rPr>
      <w:color w:val="414751"/>
      <w:sz w:val="20"/>
    </w:rPr>
  </w:style>
  <w:style w:type="paragraph" w:styleId="Koptekst">
    <w:name w:val="header"/>
    <w:basedOn w:val="Standaard"/>
    <w:link w:val="KoptekstChar"/>
    <w:uiPriority w:val="99"/>
    <w:semiHidden/>
    <w:unhideWhenUsed/>
    <w:rsid w:val="00022E8E"/>
    <w:pPr>
      <w:tabs>
        <w:tab w:val="center" w:pos="4680"/>
        <w:tab w:val="right" w:pos="9360"/>
      </w:tabs>
      <w:spacing w:after="0" w:line="240" w:lineRule="auto"/>
    </w:pPr>
  </w:style>
  <w:style w:type="character" w:customStyle="1" w:styleId="KoptekstChar">
    <w:name w:val="Koptekst Char"/>
    <w:link w:val="Koptekst"/>
    <w:uiPriority w:val="99"/>
    <w:semiHidden/>
    <w:rsid w:val="00022E8E"/>
    <w:rPr>
      <w:color w:val="414751"/>
      <w:sz w:val="20"/>
    </w:rPr>
  </w:style>
  <w:style w:type="character" w:customStyle="1" w:styleId="Kop3Char">
    <w:name w:val="Kop 3 Char"/>
    <w:link w:val="Kop3"/>
    <w:uiPriority w:val="9"/>
    <w:semiHidden/>
    <w:rsid w:val="00022E8E"/>
    <w:rPr>
      <w:rFonts w:ascii="Century Schoolbook" w:eastAsia="Times New Roman" w:hAnsi="Century Schoolbook" w:cs="Times New Roman"/>
      <w:color w:val="414751"/>
      <w:spacing w:val="5"/>
      <w:sz w:val="24"/>
      <w:szCs w:val="24"/>
    </w:rPr>
  </w:style>
  <w:style w:type="character" w:customStyle="1" w:styleId="Kop4Char">
    <w:name w:val="Kop 4 Char"/>
    <w:link w:val="Kop4"/>
    <w:uiPriority w:val="9"/>
    <w:semiHidden/>
    <w:rsid w:val="00022E8E"/>
    <w:rPr>
      <w:rFonts w:ascii="Century Schoolbook" w:eastAsia="Times New Roman" w:hAnsi="Century Schoolbook" w:cs="Times New Roman"/>
      <w:color w:val="E65B01"/>
    </w:rPr>
  </w:style>
  <w:style w:type="character" w:customStyle="1" w:styleId="Kop5Char">
    <w:name w:val="Kop 5 Char"/>
    <w:link w:val="Kop5"/>
    <w:uiPriority w:val="9"/>
    <w:semiHidden/>
    <w:rsid w:val="00022E8E"/>
    <w:rPr>
      <w:i/>
      <w:iCs/>
      <w:color w:val="E65B01"/>
    </w:rPr>
  </w:style>
  <w:style w:type="character" w:customStyle="1" w:styleId="Kop6Char">
    <w:name w:val="Kop 6 Char"/>
    <w:link w:val="Kop6"/>
    <w:uiPriority w:val="9"/>
    <w:semiHidden/>
    <w:rsid w:val="00022E8E"/>
    <w:rPr>
      <w:b/>
      <w:bCs/>
      <w:color w:val="E65B01"/>
      <w:sz w:val="20"/>
    </w:rPr>
  </w:style>
  <w:style w:type="character" w:customStyle="1" w:styleId="Kop7Char">
    <w:name w:val="Kop 7 Char"/>
    <w:link w:val="Kop7"/>
    <w:uiPriority w:val="9"/>
    <w:semiHidden/>
    <w:rsid w:val="00022E8E"/>
    <w:rPr>
      <w:b/>
      <w:bCs/>
      <w:i/>
      <w:iCs/>
      <w:color w:val="E65B01"/>
      <w:sz w:val="20"/>
    </w:rPr>
  </w:style>
  <w:style w:type="character" w:customStyle="1" w:styleId="Kop8Char">
    <w:name w:val="Kop 8 Char"/>
    <w:link w:val="Kop8"/>
    <w:uiPriority w:val="9"/>
    <w:semiHidden/>
    <w:rsid w:val="00022E8E"/>
    <w:rPr>
      <w:b/>
      <w:bCs/>
      <w:color w:val="3667C3"/>
      <w:sz w:val="20"/>
    </w:rPr>
  </w:style>
  <w:style w:type="character" w:customStyle="1" w:styleId="Kop9Char">
    <w:name w:val="Kop 9 Char"/>
    <w:link w:val="Kop9"/>
    <w:uiPriority w:val="9"/>
    <w:semiHidden/>
    <w:rsid w:val="00022E8E"/>
    <w:rPr>
      <w:b/>
      <w:bCs/>
      <w:i/>
      <w:iCs/>
      <w:color w:val="3667C3"/>
      <w:sz w:val="18"/>
      <w:szCs w:val="18"/>
    </w:rPr>
  </w:style>
  <w:style w:type="character" w:styleId="Intensievebenadrukking">
    <w:name w:val="Intense Emphasis"/>
    <w:uiPriority w:val="21"/>
    <w:qFormat/>
    <w:rsid w:val="00022E8E"/>
    <w:rPr>
      <w:i/>
      <w:iCs/>
      <w:caps/>
      <w:color w:val="E65B01"/>
      <w:spacing w:val="10"/>
      <w:sz w:val="18"/>
      <w:szCs w:val="18"/>
    </w:rPr>
  </w:style>
  <w:style w:type="paragraph" w:styleId="Citaat">
    <w:name w:val="Quote"/>
    <w:basedOn w:val="Standaard"/>
    <w:link w:val="CitaatChar"/>
    <w:uiPriority w:val="29"/>
    <w:qFormat/>
    <w:rsid w:val="00022E8E"/>
    <w:rPr>
      <w:rFonts w:eastAsiaTheme="minorEastAsia"/>
      <w:i/>
      <w:iCs/>
      <w:color w:val="414751" w:themeColor="text2" w:themeShade="BF"/>
    </w:rPr>
  </w:style>
  <w:style w:type="character" w:customStyle="1" w:styleId="CitaatChar">
    <w:name w:val="Citaat Char"/>
    <w:link w:val="Citaat"/>
    <w:uiPriority w:val="29"/>
    <w:rsid w:val="00022E8E"/>
    <w:rPr>
      <w:i/>
      <w:iCs/>
      <w:color w:val="414751"/>
      <w:sz w:val="20"/>
    </w:rPr>
  </w:style>
  <w:style w:type="paragraph" w:styleId="Duidelijkcitaat">
    <w:name w:val="Intense Quote"/>
    <w:basedOn w:val="Citaat"/>
    <w:link w:val="DuidelijkcitaatChar"/>
    <w:uiPriority w:val="30"/>
    <w:qFormat/>
    <w:rsid w:val="00022E8E"/>
    <w:pPr>
      <w:pBdr>
        <w:bottom w:val="double" w:sz="4" w:space="4" w:color="FE8637"/>
      </w:pBdr>
      <w:spacing w:line="300" w:lineRule="auto"/>
      <w:ind w:left="936" w:right="936"/>
    </w:pPr>
    <w:rPr>
      <w:i w:val="0"/>
      <w:color w:val="E65B01"/>
    </w:rPr>
  </w:style>
  <w:style w:type="character" w:customStyle="1" w:styleId="DuidelijkcitaatChar">
    <w:name w:val="Duidelijk citaat Char"/>
    <w:link w:val="Duidelijkcitaat"/>
    <w:uiPriority w:val="30"/>
    <w:rsid w:val="00022E8E"/>
    <w:rPr>
      <w:color w:val="E65B01"/>
      <w:sz w:val="20"/>
    </w:rPr>
  </w:style>
  <w:style w:type="character" w:styleId="Intensieveverwijzing">
    <w:name w:val="Intense Reference"/>
    <w:uiPriority w:val="32"/>
    <w:qFormat/>
    <w:rsid w:val="00022E8E"/>
    <w:rPr>
      <w:b/>
      <w:bCs/>
      <w:caps/>
      <w:color w:val="3667C3"/>
      <w:spacing w:val="5"/>
      <w:sz w:val="18"/>
      <w:szCs w:val="18"/>
    </w:rPr>
  </w:style>
  <w:style w:type="paragraph" w:styleId="Lijstalinea">
    <w:name w:val="List Paragraph"/>
    <w:basedOn w:val="Standaard"/>
    <w:uiPriority w:val="36"/>
    <w:unhideWhenUsed/>
    <w:qFormat/>
    <w:rsid w:val="00022E8E"/>
    <w:pPr>
      <w:ind w:left="720"/>
      <w:contextualSpacing/>
    </w:pPr>
  </w:style>
  <w:style w:type="paragraph" w:styleId="Standaardinspringing">
    <w:name w:val="Normal Indent"/>
    <w:basedOn w:val="Standaard"/>
    <w:uiPriority w:val="99"/>
    <w:unhideWhenUsed/>
    <w:rsid w:val="00022E8E"/>
    <w:pPr>
      <w:ind w:left="720"/>
      <w:contextualSpacing/>
    </w:pPr>
  </w:style>
  <w:style w:type="numbering" w:customStyle="1" w:styleId="Genummerdelijst">
    <w:name w:val="Genummerde lijst"/>
    <w:uiPriority w:val="99"/>
    <w:rsid w:val="00022E8E"/>
    <w:pPr>
      <w:numPr>
        <w:numId w:val="2"/>
      </w:numPr>
    </w:pPr>
  </w:style>
  <w:style w:type="character" w:styleId="Zwaar">
    <w:name w:val="Strong"/>
    <w:uiPriority w:val="22"/>
    <w:qFormat/>
    <w:rsid w:val="00022E8E"/>
    <w:rPr>
      <w:b/>
      <w:bCs/>
    </w:rPr>
  </w:style>
  <w:style w:type="character" w:styleId="Subtielebenadrukking">
    <w:name w:val="Subtle Emphasis"/>
    <w:uiPriority w:val="19"/>
    <w:qFormat/>
    <w:rsid w:val="00022E8E"/>
    <w:rPr>
      <w:i/>
      <w:iCs/>
      <w:color w:val="E65B01"/>
    </w:rPr>
  </w:style>
  <w:style w:type="character" w:styleId="Subtieleverwijzing">
    <w:name w:val="Subtle Reference"/>
    <w:uiPriority w:val="31"/>
    <w:qFormat/>
    <w:rsid w:val="00022E8E"/>
    <w:rPr>
      <w:b/>
      <w:bCs/>
      <w:i/>
      <w:iCs/>
      <w:color w:val="3667C3"/>
    </w:rPr>
  </w:style>
  <w:style w:type="table" w:styleId="Tabelraster">
    <w:name w:val="Table Grid"/>
    <w:basedOn w:val="Standaardtabel"/>
    <w:uiPriority w:val="1"/>
    <w:rsid w:val="00022E8E"/>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kstvantijdelijkeaanduiding">
    <w:name w:val="Placeholder Text"/>
    <w:uiPriority w:val="99"/>
    <w:semiHidden/>
    <w:qFormat/>
    <w:rsid w:val="00022E8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Schoolbook" w:eastAsia="Century Schoolbook" w:hAnsi="Century Schoolbook" w:cs="Times New Roman"/>
        <w:lang w:val="nl-NL" w:eastAsia="nl-NL" w:bidi="ar-SA"/>
      </w:rPr>
    </w:rPrDefault>
    <w:pPrDefault/>
  </w:docDefaults>
  <w:latentStyles w:defLockedState="0" w:defUIPriority="99" w:defSemiHidden="1" w:defUnhideWhenUsed="0" w:defQFormat="1" w:count="267">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6"/>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Standaard">
    <w:name w:val="Normal"/>
    <w:qFormat/>
    <w:rsid w:val="00022E8E"/>
    <w:pPr>
      <w:spacing w:after="200" w:line="276" w:lineRule="auto"/>
    </w:pPr>
    <w:rPr>
      <w:rFonts w:eastAsia="Times New Roman"/>
      <w:color w:val="414751"/>
      <w:lang w:eastAsia="en-US"/>
    </w:rPr>
  </w:style>
  <w:style w:type="paragraph" w:styleId="Kop1">
    <w:name w:val="heading 1"/>
    <w:basedOn w:val="Standaard"/>
    <w:next w:val="Standaard"/>
    <w:link w:val="Kop1Char"/>
    <w:uiPriority w:val="9"/>
    <w:unhideWhenUsed/>
    <w:qFormat/>
    <w:rsid w:val="00022E8E"/>
    <w:pPr>
      <w:spacing w:before="360" w:after="40"/>
      <w:outlineLvl w:val="0"/>
    </w:pPr>
    <w:rPr>
      <w:smallCaps/>
      <w:spacing w:val="5"/>
      <w:sz w:val="32"/>
      <w:szCs w:val="32"/>
    </w:rPr>
  </w:style>
  <w:style w:type="paragraph" w:styleId="Kop2">
    <w:name w:val="heading 2"/>
    <w:basedOn w:val="Standaard"/>
    <w:next w:val="Standaard"/>
    <w:link w:val="Kop2Char"/>
    <w:uiPriority w:val="9"/>
    <w:unhideWhenUsed/>
    <w:qFormat/>
    <w:rsid w:val="00022E8E"/>
    <w:pPr>
      <w:spacing w:after="0"/>
      <w:outlineLvl w:val="1"/>
    </w:pPr>
    <w:rPr>
      <w:sz w:val="28"/>
      <w:szCs w:val="28"/>
    </w:rPr>
  </w:style>
  <w:style w:type="paragraph" w:styleId="Kop3">
    <w:name w:val="heading 3"/>
    <w:basedOn w:val="Standaard"/>
    <w:next w:val="Standaard"/>
    <w:link w:val="Kop3Char"/>
    <w:uiPriority w:val="9"/>
    <w:semiHidden/>
    <w:unhideWhenUsed/>
    <w:qFormat/>
    <w:rsid w:val="00022E8E"/>
    <w:pPr>
      <w:spacing w:after="0"/>
      <w:outlineLvl w:val="2"/>
    </w:pPr>
    <w:rPr>
      <w:spacing w:val="5"/>
      <w:sz w:val="24"/>
      <w:szCs w:val="24"/>
    </w:rPr>
  </w:style>
  <w:style w:type="paragraph" w:styleId="Kop4">
    <w:name w:val="heading 4"/>
    <w:basedOn w:val="Standaard"/>
    <w:next w:val="Standaard"/>
    <w:link w:val="Kop4Char"/>
    <w:uiPriority w:val="9"/>
    <w:semiHidden/>
    <w:unhideWhenUsed/>
    <w:qFormat/>
    <w:rsid w:val="00022E8E"/>
    <w:pPr>
      <w:spacing w:after="0"/>
      <w:outlineLvl w:val="3"/>
    </w:pPr>
    <w:rPr>
      <w:color w:val="E65B01"/>
      <w:sz w:val="22"/>
      <w:szCs w:val="22"/>
    </w:rPr>
  </w:style>
  <w:style w:type="paragraph" w:styleId="Kop5">
    <w:name w:val="heading 5"/>
    <w:basedOn w:val="Standaard"/>
    <w:next w:val="Standaard"/>
    <w:link w:val="Kop5Char"/>
    <w:uiPriority w:val="9"/>
    <w:semiHidden/>
    <w:unhideWhenUsed/>
    <w:qFormat/>
    <w:rsid w:val="00022E8E"/>
    <w:pPr>
      <w:spacing w:after="0"/>
      <w:outlineLvl w:val="4"/>
    </w:pPr>
    <w:rPr>
      <w:i/>
      <w:iCs/>
      <w:color w:val="E65B01"/>
      <w:sz w:val="22"/>
      <w:szCs w:val="22"/>
    </w:rPr>
  </w:style>
  <w:style w:type="paragraph" w:styleId="Kop6">
    <w:name w:val="heading 6"/>
    <w:basedOn w:val="Standaard"/>
    <w:next w:val="Standaard"/>
    <w:link w:val="Kop6Char"/>
    <w:uiPriority w:val="9"/>
    <w:semiHidden/>
    <w:unhideWhenUsed/>
    <w:qFormat/>
    <w:rsid w:val="00022E8E"/>
    <w:pPr>
      <w:spacing w:after="0"/>
      <w:outlineLvl w:val="5"/>
    </w:pPr>
    <w:rPr>
      <w:b/>
      <w:bCs/>
      <w:color w:val="E65B01"/>
    </w:rPr>
  </w:style>
  <w:style w:type="paragraph" w:styleId="Kop7">
    <w:name w:val="heading 7"/>
    <w:basedOn w:val="Standaard"/>
    <w:next w:val="Standaard"/>
    <w:link w:val="Kop7Char"/>
    <w:uiPriority w:val="9"/>
    <w:semiHidden/>
    <w:unhideWhenUsed/>
    <w:qFormat/>
    <w:rsid w:val="00022E8E"/>
    <w:pPr>
      <w:spacing w:after="0"/>
      <w:outlineLvl w:val="6"/>
    </w:pPr>
    <w:rPr>
      <w:b/>
      <w:bCs/>
      <w:i/>
      <w:iCs/>
      <w:color w:val="E65B01"/>
    </w:rPr>
  </w:style>
  <w:style w:type="paragraph" w:styleId="Kop8">
    <w:name w:val="heading 8"/>
    <w:basedOn w:val="Standaard"/>
    <w:next w:val="Standaard"/>
    <w:link w:val="Kop8Char"/>
    <w:uiPriority w:val="9"/>
    <w:semiHidden/>
    <w:unhideWhenUsed/>
    <w:qFormat/>
    <w:rsid w:val="00022E8E"/>
    <w:pPr>
      <w:spacing w:after="0"/>
      <w:outlineLvl w:val="7"/>
    </w:pPr>
    <w:rPr>
      <w:b/>
      <w:bCs/>
      <w:color w:val="3667C3"/>
    </w:rPr>
  </w:style>
  <w:style w:type="paragraph" w:styleId="Kop9">
    <w:name w:val="heading 9"/>
    <w:basedOn w:val="Standaard"/>
    <w:next w:val="Standaard"/>
    <w:link w:val="Kop9Char"/>
    <w:uiPriority w:val="9"/>
    <w:semiHidden/>
    <w:unhideWhenUsed/>
    <w:qFormat/>
    <w:rsid w:val="00022E8E"/>
    <w:pPr>
      <w:spacing w:after="0"/>
      <w:outlineLvl w:val="8"/>
    </w:pPr>
    <w:rPr>
      <w:b/>
      <w:bCs/>
      <w:i/>
      <w:iCs/>
      <w:color w:val="3667C3"/>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022E8E"/>
    <w:rPr>
      <w:rFonts w:ascii="Century Schoolbook" w:eastAsia="Times New Roman" w:hAnsi="Century Schoolbook" w:cs="Times New Roman"/>
      <w:smallCaps/>
      <w:color w:val="414751"/>
      <w:spacing w:val="5"/>
      <w:sz w:val="32"/>
      <w:szCs w:val="32"/>
    </w:rPr>
  </w:style>
  <w:style w:type="character" w:customStyle="1" w:styleId="Kop2Char">
    <w:name w:val="Kop 2 Char"/>
    <w:link w:val="Kop2"/>
    <w:uiPriority w:val="9"/>
    <w:rsid w:val="00022E8E"/>
    <w:rPr>
      <w:rFonts w:ascii="Century Schoolbook" w:eastAsia="Times New Roman" w:hAnsi="Century Schoolbook" w:cs="Times New Roman"/>
      <w:color w:val="414751"/>
      <w:sz w:val="28"/>
      <w:szCs w:val="28"/>
    </w:rPr>
  </w:style>
  <w:style w:type="paragraph" w:styleId="Titel">
    <w:name w:val="Title"/>
    <w:basedOn w:val="Standaard"/>
    <w:link w:val="TitelChar"/>
    <w:uiPriority w:val="10"/>
    <w:qFormat/>
    <w:rsid w:val="00022E8E"/>
    <w:rPr>
      <w:smallCaps/>
      <w:color w:val="FE8637"/>
      <w:spacing w:val="10"/>
      <w:sz w:val="48"/>
      <w:szCs w:val="48"/>
    </w:rPr>
  </w:style>
  <w:style w:type="character" w:customStyle="1" w:styleId="TitelChar">
    <w:name w:val="Titel Char"/>
    <w:link w:val="Titel"/>
    <w:uiPriority w:val="10"/>
    <w:rsid w:val="00022E8E"/>
    <w:rPr>
      <w:rFonts w:ascii="Century Schoolbook" w:eastAsia="Times New Roman" w:hAnsi="Century Schoolbook" w:cs="Times New Roman"/>
      <w:smallCaps/>
      <w:color w:val="FE8637"/>
      <w:spacing w:val="10"/>
      <w:sz w:val="48"/>
      <w:szCs w:val="48"/>
    </w:rPr>
  </w:style>
  <w:style w:type="paragraph" w:styleId="Ondertitel">
    <w:name w:val="Subtitle"/>
    <w:basedOn w:val="Standaard"/>
    <w:link w:val="OndertitelChar"/>
    <w:uiPriority w:val="11"/>
    <w:qFormat/>
    <w:rsid w:val="00022E8E"/>
    <w:rPr>
      <w:i/>
      <w:iCs/>
      <w:color w:val="575F6D"/>
      <w:spacing w:val="5"/>
      <w:sz w:val="24"/>
      <w:szCs w:val="24"/>
    </w:rPr>
  </w:style>
  <w:style w:type="character" w:customStyle="1" w:styleId="OndertitelChar">
    <w:name w:val="Ondertitel Char"/>
    <w:link w:val="Ondertitel"/>
    <w:uiPriority w:val="11"/>
    <w:rsid w:val="00022E8E"/>
    <w:rPr>
      <w:i/>
      <w:iCs/>
      <w:color w:val="575F6D"/>
      <w:spacing w:val="5"/>
      <w:sz w:val="24"/>
      <w:szCs w:val="24"/>
    </w:rPr>
  </w:style>
  <w:style w:type="paragraph" w:styleId="Ballontekst">
    <w:name w:val="Balloon Text"/>
    <w:basedOn w:val="Standaard"/>
    <w:link w:val="BallontekstChar"/>
    <w:uiPriority w:val="99"/>
    <w:semiHidden/>
    <w:unhideWhenUsed/>
    <w:rsid w:val="00022E8E"/>
    <w:pPr>
      <w:spacing w:after="0" w:line="240" w:lineRule="auto"/>
    </w:pPr>
    <w:rPr>
      <w:rFonts w:eastAsiaTheme="minorEastAsia" w:hAnsi="Tahoma"/>
      <w:color w:val="414751" w:themeColor="text2" w:themeShade="BF"/>
      <w:sz w:val="16"/>
      <w:szCs w:val="16"/>
    </w:rPr>
  </w:style>
  <w:style w:type="character" w:customStyle="1" w:styleId="BallontekstChar">
    <w:name w:val="Ballontekst Char"/>
    <w:link w:val="Ballontekst"/>
    <w:uiPriority w:val="99"/>
    <w:semiHidden/>
    <w:rsid w:val="00022E8E"/>
    <w:rPr>
      <w:rFonts w:eastAsia="Times New Roman" w:hAnsi="Tahoma"/>
      <w:color w:val="414751"/>
      <w:sz w:val="16"/>
      <w:szCs w:val="16"/>
      <w:lang w:val="nl-NL"/>
    </w:rPr>
  </w:style>
  <w:style w:type="character" w:styleId="Titelvanboek">
    <w:name w:val="Book Title"/>
    <w:uiPriority w:val="33"/>
    <w:qFormat/>
    <w:rsid w:val="00022E8E"/>
    <w:rPr>
      <w:rFonts w:eastAsia="Times New Roman" w:cs="Times New Roman"/>
      <w:bCs w:val="0"/>
      <w:iCs w:val="0"/>
      <w:smallCaps/>
      <w:color w:val="000000"/>
      <w:spacing w:val="10"/>
      <w:szCs w:val="20"/>
      <w:lang w:val="nl-NL"/>
    </w:rPr>
  </w:style>
  <w:style w:type="numbering" w:customStyle="1" w:styleId="Lijstmetopsommingstekens">
    <w:name w:val="Lijst met opsommingstekens"/>
    <w:uiPriority w:val="99"/>
    <w:rsid w:val="00022E8E"/>
    <w:pPr>
      <w:numPr>
        <w:numId w:val="1"/>
      </w:numPr>
    </w:pPr>
  </w:style>
  <w:style w:type="paragraph" w:styleId="Bijschrift">
    <w:name w:val="caption"/>
    <w:basedOn w:val="Standaard"/>
    <w:next w:val="Standaard"/>
    <w:uiPriority w:val="99"/>
    <w:unhideWhenUsed/>
    <w:rsid w:val="00022E8E"/>
    <w:pPr>
      <w:spacing w:line="240" w:lineRule="auto"/>
      <w:jc w:val="right"/>
    </w:pPr>
    <w:rPr>
      <w:b/>
      <w:bCs/>
      <w:color w:val="E65B01"/>
      <w:sz w:val="16"/>
      <w:szCs w:val="16"/>
    </w:rPr>
  </w:style>
  <w:style w:type="character" w:styleId="Nadruk">
    <w:name w:val="Emphasis"/>
    <w:uiPriority w:val="20"/>
    <w:qFormat/>
    <w:rsid w:val="00022E8E"/>
    <w:rPr>
      <w:rFonts w:eastAsia="Times New Roman" w:cs="Times New Roman"/>
      <w:b/>
      <w:bCs/>
      <w:i/>
      <w:iCs/>
      <w:color w:val="2B2F36"/>
      <w:spacing w:val="10"/>
      <w:sz w:val="18"/>
      <w:szCs w:val="18"/>
      <w:lang w:val="nl-NL"/>
    </w:rPr>
  </w:style>
  <w:style w:type="paragraph" w:styleId="Voettekst">
    <w:name w:val="footer"/>
    <w:basedOn w:val="Standaard"/>
    <w:link w:val="VoettekstChar"/>
    <w:uiPriority w:val="99"/>
    <w:unhideWhenUsed/>
    <w:rsid w:val="00022E8E"/>
    <w:pPr>
      <w:tabs>
        <w:tab w:val="center" w:pos="4680"/>
        <w:tab w:val="right" w:pos="9360"/>
      </w:tabs>
      <w:spacing w:after="0" w:line="240" w:lineRule="auto"/>
    </w:pPr>
  </w:style>
  <w:style w:type="character" w:customStyle="1" w:styleId="VoettekstChar">
    <w:name w:val="Voettekst Char"/>
    <w:link w:val="Voettekst"/>
    <w:uiPriority w:val="99"/>
    <w:rsid w:val="00022E8E"/>
    <w:rPr>
      <w:color w:val="414751"/>
      <w:sz w:val="20"/>
    </w:rPr>
  </w:style>
  <w:style w:type="paragraph" w:styleId="Koptekst">
    <w:name w:val="header"/>
    <w:basedOn w:val="Standaard"/>
    <w:link w:val="KoptekstChar"/>
    <w:uiPriority w:val="99"/>
    <w:semiHidden/>
    <w:unhideWhenUsed/>
    <w:rsid w:val="00022E8E"/>
    <w:pPr>
      <w:tabs>
        <w:tab w:val="center" w:pos="4680"/>
        <w:tab w:val="right" w:pos="9360"/>
      </w:tabs>
      <w:spacing w:after="0" w:line="240" w:lineRule="auto"/>
    </w:pPr>
  </w:style>
  <w:style w:type="character" w:customStyle="1" w:styleId="KoptekstChar">
    <w:name w:val="Koptekst Char"/>
    <w:link w:val="Koptekst"/>
    <w:uiPriority w:val="99"/>
    <w:semiHidden/>
    <w:rsid w:val="00022E8E"/>
    <w:rPr>
      <w:color w:val="414751"/>
      <w:sz w:val="20"/>
    </w:rPr>
  </w:style>
  <w:style w:type="character" w:customStyle="1" w:styleId="Kop3Char">
    <w:name w:val="Kop 3 Char"/>
    <w:link w:val="Kop3"/>
    <w:uiPriority w:val="9"/>
    <w:semiHidden/>
    <w:rsid w:val="00022E8E"/>
    <w:rPr>
      <w:rFonts w:ascii="Century Schoolbook" w:eastAsia="Times New Roman" w:hAnsi="Century Schoolbook" w:cs="Times New Roman"/>
      <w:color w:val="414751"/>
      <w:spacing w:val="5"/>
      <w:sz w:val="24"/>
      <w:szCs w:val="24"/>
    </w:rPr>
  </w:style>
  <w:style w:type="character" w:customStyle="1" w:styleId="Kop4Char">
    <w:name w:val="Kop 4 Char"/>
    <w:link w:val="Kop4"/>
    <w:uiPriority w:val="9"/>
    <w:semiHidden/>
    <w:rsid w:val="00022E8E"/>
    <w:rPr>
      <w:rFonts w:ascii="Century Schoolbook" w:eastAsia="Times New Roman" w:hAnsi="Century Schoolbook" w:cs="Times New Roman"/>
      <w:color w:val="E65B01"/>
    </w:rPr>
  </w:style>
  <w:style w:type="character" w:customStyle="1" w:styleId="Kop5Char">
    <w:name w:val="Kop 5 Char"/>
    <w:link w:val="Kop5"/>
    <w:uiPriority w:val="9"/>
    <w:semiHidden/>
    <w:rsid w:val="00022E8E"/>
    <w:rPr>
      <w:i/>
      <w:iCs/>
      <w:color w:val="E65B01"/>
    </w:rPr>
  </w:style>
  <w:style w:type="character" w:customStyle="1" w:styleId="Kop6Char">
    <w:name w:val="Kop 6 Char"/>
    <w:link w:val="Kop6"/>
    <w:uiPriority w:val="9"/>
    <w:semiHidden/>
    <w:rsid w:val="00022E8E"/>
    <w:rPr>
      <w:b/>
      <w:bCs/>
      <w:color w:val="E65B01"/>
      <w:sz w:val="20"/>
    </w:rPr>
  </w:style>
  <w:style w:type="character" w:customStyle="1" w:styleId="Kop7Char">
    <w:name w:val="Kop 7 Char"/>
    <w:link w:val="Kop7"/>
    <w:uiPriority w:val="9"/>
    <w:semiHidden/>
    <w:rsid w:val="00022E8E"/>
    <w:rPr>
      <w:b/>
      <w:bCs/>
      <w:i/>
      <w:iCs/>
      <w:color w:val="E65B01"/>
      <w:sz w:val="20"/>
    </w:rPr>
  </w:style>
  <w:style w:type="character" w:customStyle="1" w:styleId="Kop8Char">
    <w:name w:val="Kop 8 Char"/>
    <w:link w:val="Kop8"/>
    <w:uiPriority w:val="9"/>
    <w:semiHidden/>
    <w:rsid w:val="00022E8E"/>
    <w:rPr>
      <w:b/>
      <w:bCs/>
      <w:color w:val="3667C3"/>
      <w:sz w:val="20"/>
    </w:rPr>
  </w:style>
  <w:style w:type="character" w:customStyle="1" w:styleId="Kop9Char">
    <w:name w:val="Kop 9 Char"/>
    <w:link w:val="Kop9"/>
    <w:uiPriority w:val="9"/>
    <w:semiHidden/>
    <w:rsid w:val="00022E8E"/>
    <w:rPr>
      <w:b/>
      <w:bCs/>
      <w:i/>
      <w:iCs/>
      <w:color w:val="3667C3"/>
      <w:sz w:val="18"/>
      <w:szCs w:val="18"/>
    </w:rPr>
  </w:style>
  <w:style w:type="character" w:styleId="Intensievebenadrukking">
    <w:name w:val="Intense Emphasis"/>
    <w:uiPriority w:val="21"/>
    <w:qFormat/>
    <w:rsid w:val="00022E8E"/>
    <w:rPr>
      <w:i/>
      <w:iCs/>
      <w:caps/>
      <w:color w:val="E65B01"/>
      <w:spacing w:val="10"/>
      <w:sz w:val="18"/>
      <w:szCs w:val="18"/>
    </w:rPr>
  </w:style>
  <w:style w:type="paragraph" w:styleId="Citaat">
    <w:name w:val="Quote"/>
    <w:basedOn w:val="Standaard"/>
    <w:link w:val="CitaatChar"/>
    <w:uiPriority w:val="29"/>
    <w:qFormat/>
    <w:rsid w:val="00022E8E"/>
    <w:rPr>
      <w:rFonts w:eastAsiaTheme="minorEastAsia"/>
      <w:i/>
      <w:iCs/>
      <w:color w:val="414751" w:themeColor="text2" w:themeShade="BF"/>
    </w:rPr>
  </w:style>
  <w:style w:type="character" w:customStyle="1" w:styleId="CitaatChar">
    <w:name w:val="Citaat Char"/>
    <w:link w:val="Citaat"/>
    <w:uiPriority w:val="29"/>
    <w:rsid w:val="00022E8E"/>
    <w:rPr>
      <w:i/>
      <w:iCs/>
      <w:color w:val="414751"/>
      <w:sz w:val="20"/>
    </w:rPr>
  </w:style>
  <w:style w:type="paragraph" w:styleId="Duidelijkcitaat">
    <w:name w:val="Intense Quote"/>
    <w:basedOn w:val="Citaat"/>
    <w:link w:val="DuidelijkcitaatChar"/>
    <w:uiPriority w:val="30"/>
    <w:qFormat/>
    <w:rsid w:val="00022E8E"/>
    <w:pPr>
      <w:pBdr>
        <w:bottom w:val="double" w:sz="4" w:space="4" w:color="FE8637"/>
      </w:pBdr>
      <w:spacing w:line="300" w:lineRule="auto"/>
      <w:ind w:left="936" w:right="936"/>
    </w:pPr>
    <w:rPr>
      <w:i w:val="0"/>
      <w:color w:val="E65B01"/>
    </w:rPr>
  </w:style>
  <w:style w:type="character" w:customStyle="1" w:styleId="DuidelijkcitaatChar">
    <w:name w:val="Duidelijk citaat Char"/>
    <w:link w:val="Duidelijkcitaat"/>
    <w:uiPriority w:val="30"/>
    <w:rsid w:val="00022E8E"/>
    <w:rPr>
      <w:color w:val="E65B01"/>
      <w:sz w:val="20"/>
    </w:rPr>
  </w:style>
  <w:style w:type="character" w:styleId="Intensieveverwijzing">
    <w:name w:val="Intense Reference"/>
    <w:uiPriority w:val="32"/>
    <w:qFormat/>
    <w:rsid w:val="00022E8E"/>
    <w:rPr>
      <w:b/>
      <w:bCs/>
      <w:caps/>
      <w:color w:val="3667C3"/>
      <w:spacing w:val="5"/>
      <w:sz w:val="18"/>
      <w:szCs w:val="18"/>
    </w:rPr>
  </w:style>
  <w:style w:type="paragraph" w:styleId="Lijstalinea">
    <w:name w:val="List Paragraph"/>
    <w:basedOn w:val="Standaard"/>
    <w:uiPriority w:val="36"/>
    <w:unhideWhenUsed/>
    <w:qFormat/>
    <w:rsid w:val="00022E8E"/>
    <w:pPr>
      <w:ind w:left="720"/>
      <w:contextualSpacing/>
    </w:pPr>
  </w:style>
  <w:style w:type="paragraph" w:styleId="Standaardinspringing">
    <w:name w:val="Normal Indent"/>
    <w:basedOn w:val="Standaard"/>
    <w:uiPriority w:val="99"/>
    <w:unhideWhenUsed/>
    <w:rsid w:val="00022E8E"/>
    <w:pPr>
      <w:ind w:left="720"/>
      <w:contextualSpacing/>
    </w:pPr>
  </w:style>
  <w:style w:type="numbering" w:customStyle="1" w:styleId="Genummerdelijst">
    <w:name w:val="Genummerde lijst"/>
    <w:uiPriority w:val="99"/>
    <w:rsid w:val="00022E8E"/>
    <w:pPr>
      <w:numPr>
        <w:numId w:val="2"/>
      </w:numPr>
    </w:pPr>
  </w:style>
  <w:style w:type="character" w:styleId="Zwaar">
    <w:name w:val="Strong"/>
    <w:uiPriority w:val="22"/>
    <w:qFormat/>
    <w:rsid w:val="00022E8E"/>
    <w:rPr>
      <w:b/>
      <w:bCs/>
    </w:rPr>
  </w:style>
  <w:style w:type="character" w:styleId="Subtielebenadrukking">
    <w:name w:val="Subtle Emphasis"/>
    <w:uiPriority w:val="19"/>
    <w:qFormat/>
    <w:rsid w:val="00022E8E"/>
    <w:rPr>
      <w:i/>
      <w:iCs/>
      <w:color w:val="E65B01"/>
    </w:rPr>
  </w:style>
  <w:style w:type="character" w:styleId="Subtieleverwijzing">
    <w:name w:val="Subtle Reference"/>
    <w:uiPriority w:val="31"/>
    <w:qFormat/>
    <w:rsid w:val="00022E8E"/>
    <w:rPr>
      <w:b/>
      <w:bCs/>
      <w:i/>
      <w:iCs/>
      <w:color w:val="3667C3"/>
    </w:rPr>
  </w:style>
  <w:style w:type="table" w:styleId="Tabelraster">
    <w:name w:val="Table Grid"/>
    <w:basedOn w:val="Standaardtabel"/>
    <w:uiPriority w:val="1"/>
    <w:rsid w:val="00022E8E"/>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kstvantijdelijkeaanduiding">
    <w:name w:val="Placeholder Text"/>
    <w:uiPriority w:val="99"/>
    <w:semiHidden/>
    <w:qFormat/>
    <w:rsid w:val="00022E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vandermeulen\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OrielReport.dotx</Template>
  <TotalTime>0</TotalTime>
  <Pages>3</Pages>
  <Words>407</Words>
  <Characters>2244</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Heading 1</vt:lpstr>
      <vt:lpstr>    Heading 2</vt:lpstr>
    </vt:vector>
  </TitlesOfParts>
  <Company>NS</Company>
  <LinksUpToDate>false</LinksUpToDate>
  <CharactersWithSpaces>2646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Meulen van der, Leo L (INT)</dc:creator>
  <cp:lastModifiedBy>Meulen van der, Leo L (INT)</cp:lastModifiedBy>
  <cp:revision>1</cp:revision>
  <dcterms:created xsi:type="dcterms:W3CDTF">2016-10-24T20:38:00Z</dcterms:created>
  <dcterms:modified xsi:type="dcterms:W3CDTF">2016-10-24T20:42:00Z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